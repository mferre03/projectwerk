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0A54399" w14:textId="77777777" w:rsidR="00206454" w:rsidRPr="00281D15" w:rsidRDefault="00281D15" w:rsidP="00281D15">
      <w:pPr>
        <w:pStyle w:val="Normal1"/>
        <w:spacing w:after="0" w:line="240" w:lineRule="auto"/>
        <w:jc w:val="center"/>
        <w:rPr>
          <w:rFonts w:ascii="Times New Roman" w:eastAsia="Arial" w:hAnsi="Times New Roman" w:cs="Times New Roman"/>
          <w:b/>
          <w:sz w:val="24"/>
          <w:szCs w:val="24"/>
        </w:rPr>
      </w:pPr>
      <w:r w:rsidRPr="00281D15">
        <w:rPr>
          <w:rFonts w:ascii="Times New Roman" w:eastAsia="Arial" w:hAnsi="Times New Roman" w:cs="Times New Roman"/>
          <w:b/>
          <w:sz w:val="24"/>
          <w:szCs w:val="24"/>
        </w:rPr>
        <w:t>Project PrEP-R</w:t>
      </w:r>
    </w:p>
    <w:p w14:paraId="2F1EF2AA" w14:textId="77777777" w:rsidR="00206454" w:rsidRPr="00281D15" w:rsidRDefault="00281D15" w:rsidP="00281D15">
      <w:pPr>
        <w:pStyle w:val="Normal1"/>
        <w:spacing w:after="0" w:line="240" w:lineRule="auto"/>
        <w:jc w:val="center"/>
        <w:rPr>
          <w:rFonts w:ascii="Times New Roman" w:eastAsia="Arial" w:hAnsi="Times New Roman" w:cs="Times New Roman"/>
          <w:b/>
          <w:sz w:val="24"/>
          <w:szCs w:val="24"/>
        </w:rPr>
      </w:pPr>
      <w:r w:rsidRPr="00281D15">
        <w:rPr>
          <w:rFonts w:ascii="Times New Roman" w:eastAsia="Arial" w:hAnsi="Times New Roman" w:cs="Times New Roman"/>
          <w:b/>
          <w:sz w:val="24"/>
          <w:szCs w:val="24"/>
        </w:rPr>
        <w:t>Sociogram Procedure Training Module</w:t>
      </w:r>
    </w:p>
    <w:p w14:paraId="5150326F" w14:textId="77777777" w:rsidR="00206454" w:rsidRPr="00281D15" w:rsidRDefault="00206454" w:rsidP="00281D15">
      <w:pPr>
        <w:pStyle w:val="Normal1"/>
        <w:spacing w:after="0" w:line="240" w:lineRule="auto"/>
        <w:rPr>
          <w:rFonts w:ascii="Times New Roman" w:eastAsia="Arial" w:hAnsi="Times New Roman" w:cs="Times New Roman"/>
          <w:sz w:val="24"/>
          <w:szCs w:val="24"/>
        </w:rPr>
      </w:pPr>
    </w:p>
    <w:p w14:paraId="0CAB9B87" w14:textId="77777777" w:rsidR="00206454" w:rsidRPr="00281D15" w:rsidRDefault="00281D15" w:rsidP="00281D15">
      <w:pPr>
        <w:pStyle w:val="Normal1"/>
        <w:spacing w:after="0" w:line="240" w:lineRule="auto"/>
        <w:rPr>
          <w:rFonts w:ascii="Times New Roman" w:eastAsia="Arial" w:hAnsi="Times New Roman" w:cs="Times New Roman"/>
          <w:sz w:val="24"/>
          <w:szCs w:val="24"/>
        </w:rPr>
      </w:pPr>
      <w:r w:rsidRPr="00281D15">
        <w:rPr>
          <w:rFonts w:ascii="Times New Roman" w:eastAsia="Arial" w:hAnsi="Times New Roman" w:cs="Times New Roman"/>
          <w:b/>
          <w:sz w:val="24"/>
          <w:szCs w:val="24"/>
        </w:rPr>
        <w:t xml:space="preserve">Purpose:  </w:t>
      </w:r>
      <w:r w:rsidRPr="00281D15">
        <w:rPr>
          <w:rFonts w:ascii="Times New Roman" w:eastAsia="Arial" w:hAnsi="Times New Roman" w:cs="Times New Roman"/>
          <w:sz w:val="24"/>
          <w:szCs w:val="24"/>
        </w:rPr>
        <w:t>The purpose of the sociogram procedure is to characterize the index participant’s social network. The sociogram procedure is completed during the baseline survey for all study participants, irrespective of which study condition participants are randomly assigned to. For participants randomized to receive the PrEP-R intervention, the sociogram information is used to identify an appropriate</w:t>
      </w:r>
      <w:r w:rsidRPr="00281D15">
        <w:rPr>
          <w:rFonts w:ascii="Times New Roman" w:eastAsia="Arial" w:hAnsi="Times New Roman" w:cs="Times New Roman"/>
          <w:b/>
          <w:sz w:val="24"/>
          <w:szCs w:val="24"/>
        </w:rPr>
        <w:t xml:space="preserve"> </w:t>
      </w:r>
      <w:r w:rsidRPr="00281D15">
        <w:rPr>
          <w:rFonts w:ascii="Times New Roman" w:eastAsia="Arial" w:hAnsi="Times New Roman" w:cs="Times New Roman"/>
          <w:sz w:val="24"/>
          <w:szCs w:val="24"/>
        </w:rPr>
        <w:t>support confidant (SC).</w:t>
      </w:r>
    </w:p>
    <w:p w14:paraId="2E7A3D4C" w14:textId="77777777" w:rsidR="00206454" w:rsidRPr="00281D15" w:rsidRDefault="00206454" w:rsidP="00281D15">
      <w:pPr>
        <w:pStyle w:val="Normal1"/>
        <w:spacing w:after="0" w:line="240" w:lineRule="auto"/>
        <w:rPr>
          <w:rFonts w:ascii="Times New Roman" w:eastAsia="Arial" w:hAnsi="Times New Roman" w:cs="Times New Roman"/>
          <w:b/>
          <w:sz w:val="24"/>
          <w:szCs w:val="24"/>
        </w:rPr>
      </w:pPr>
    </w:p>
    <w:p w14:paraId="228E4961" w14:textId="77777777" w:rsidR="00206454" w:rsidRPr="00281D15" w:rsidRDefault="00281D15" w:rsidP="00281D15">
      <w:pPr>
        <w:pStyle w:val="Normal1"/>
        <w:spacing w:after="0" w:line="240" w:lineRule="auto"/>
        <w:rPr>
          <w:rFonts w:ascii="Times New Roman" w:eastAsia="Arial" w:hAnsi="Times New Roman" w:cs="Times New Roman"/>
          <w:sz w:val="24"/>
          <w:szCs w:val="24"/>
        </w:rPr>
      </w:pPr>
      <w:r w:rsidRPr="00281D15">
        <w:rPr>
          <w:rFonts w:ascii="Times New Roman" w:eastAsia="Arial" w:hAnsi="Times New Roman" w:cs="Times New Roman"/>
          <w:b/>
          <w:sz w:val="24"/>
          <w:szCs w:val="24"/>
        </w:rPr>
        <w:t xml:space="preserve">Goals: </w:t>
      </w:r>
      <w:r w:rsidRPr="00281D15">
        <w:rPr>
          <w:rFonts w:ascii="Times New Roman" w:eastAsia="Arial" w:hAnsi="Times New Roman" w:cs="Times New Roman"/>
          <w:sz w:val="24"/>
          <w:szCs w:val="24"/>
        </w:rPr>
        <w:t>The goals of the sociogram procedure are to:</w:t>
      </w:r>
    </w:p>
    <w:p w14:paraId="47A1CDA1" w14:textId="77777777" w:rsidR="00281D15" w:rsidRDefault="00281D15" w:rsidP="00BB27A0">
      <w:pPr>
        <w:pStyle w:val="Normal1"/>
        <w:numPr>
          <w:ilvl w:val="0"/>
          <w:numId w:val="7"/>
        </w:numPr>
        <w:spacing w:after="0" w:line="240" w:lineRule="auto"/>
        <w:rPr>
          <w:rFonts w:ascii="Times New Roman" w:hAnsi="Times New Roman" w:cs="Times New Roman"/>
          <w:sz w:val="24"/>
          <w:szCs w:val="24"/>
        </w:rPr>
      </w:pPr>
      <w:r w:rsidRPr="00281D15">
        <w:rPr>
          <w:rFonts w:ascii="Times New Roman" w:eastAsia="Arial" w:hAnsi="Times New Roman" w:cs="Times New Roman"/>
          <w:sz w:val="24"/>
          <w:szCs w:val="24"/>
        </w:rPr>
        <w:t>Continue to build rapport with index participants</w:t>
      </w:r>
    </w:p>
    <w:p w14:paraId="255A6697" w14:textId="77777777" w:rsidR="00206454" w:rsidRPr="00281D15" w:rsidRDefault="00281D15" w:rsidP="00BB27A0">
      <w:pPr>
        <w:pStyle w:val="Normal1"/>
        <w:numPr>
          <w:ilvl w:val="0"/>
          <w:numId w:val="7"/>
        </w:numPr>
        <w:spacing w:after="0" w:line="240" w:lineRule="auto"/>
        <w:rPr>
          <w:rFonts w:ascii="Times New Roman" w:hAnsi="Times New Roman" w:cs="Times New Roman"/>
          <w:sz w:val="24"/>
          <w:szCs w:val="24"/>
        </w:rPr>
      </w:pPr>
      <w:r w:rsidRPr="00281D15">
        <w:rPr>
          <w:rFonts w:ascii="Times New Roman" w:eastAsia="Arial" w:hAnsi="Times New Roman" w:cs="Times New Roman"/>
          <w:sz w:val="24"/>
          <w:szCs w:val="24"/>
        </w:rPr>
        <w:t>Characterize and map each participant’s social network and available social support</w:t>
      </w:r>
    </w:p>
    <w:p w14:paraId="181E852D" w14:textId="77777777" w:rsidR="00206454" w:rsidRPr="00281D15" w:rsidRDefault="00206454" w:rsidP="00281D15">
      <w:pPr>
        <w:pStyle w:val="Normal1"/>
        <w:spacing w:after="0" w:line="240" w:lineRule="auto"/>
        <w:rPr>
          <w:rFonts w:ascii="Times New Roman" w:eastAsia="Arial" w:hAnsi="Times New Roman" w:cs="Times New Roman"/>
          <w:sz w:val="24"/>
          <w:szCs w:val="24"/>
        </w:rPr>
      </w:pPr>
    </w:p>
    <w:p w14:paraId="65E7CC6A" w14:textId="77777777" w:rsidR="00206454" w:rsidRPr="00281D15" w:rsidRDefault="00281D15" w:rsidP="00281D15">
      <w:pPr>
        <w:pStyle w:val="Normal1"/>
        <w:spacing w:after="0" w:line="240" w:lineRule="auto"/>
        <w:rPr>
          <w:rFonts w:ascii="Times New Roman" w:eastAsia="Arial" w:hAnsi="Times New Roman" w:cs="Times New Roman"/>
          <w:b/>
          <w:sz w:val="24"/>
          <w:szCs w:val="24"/>
        </w:rPr>
      </w:pPr>
      <w:r w:rsidRPr="00281D15">
        <w:rPr>
          <w:rFonts w:ascii="Times New Roman" w:eastAsia="Arial" w:hAnsi="Times New Roman" w:cs="Times New Roman"/>
          <w:b/>
          <w:sz w:val="24"/>
          <w:szCs w:val="24"/>
        </w:rPr>
        <w:t>For index participants randomized to PrEP-R, study staff will then:</w:t>
      </w:r>
    </w:p>
    <w:p w14:paraId="0899D9C6" w14:textId="77777777" w:rsidR="00206454" w:rsidRPr="00281D15" w:rsidRDefault="00281D15" w:rsidP="00BB27A0">
      <w:pPr>
        <w:pStyle w:val="Normal1"/>
        <w:numPr>
          <w:ilvl w:val="0"/>
          <w:numId w:val="8"/>
        </w:numPr>
        <w:tabs>
          <w:tab w:val="left" w:pos="720"/>
        </w:tabs>
        <w:spacing w:after="0" w:line="240" w:lineRule="auto"/>
        <w:ind w:left="720"/>
        <w:rPr>
          <w:rFonts w:ascii="Times New Roman" w:hAnsi="Times New Roman" w:cs="Times New Roman"/>
          <w:sz w:val="24"/>
          <w:szCs w:val="24"/>
        </w:rPr>
      </w:pPr>
      <w:r w:rsidRPr="00281D15">
        <w:rPr>
          <w:rFonts w:ascii="Times New Roman" w:eastAsia="Arial" w:hAnsi="Times New Roman" w:cs="Times New Roman"/>
          <w:sz w:val="24"/>
          <w:szCs w:val="24"/>
        </w:rPr>
        <w:t xml:space="preserve">Identify two SCs; one which is identified as the “best” SC and an alternate that could be recruited into the study </w:t>
      </w:r>
    </w:p>
    <w:p w14:paraId="11443D8D" w14:textId="77777777" w:rsidR="00206454" w:rsidRPr="00281D15" w:rsidRDefault="00281D15" w:rsidP="00BB27A0">
      <w:pPr>
        <w:pStyle w:val="Normal1"/>
        <w:numPr>
          <w:ilvl w:val="0"/>
          <w:numId w:val="8"/>
        </w:numPr>
        <w:tabs>
          <w:tab w:val="left" w:pos="720"/>
        </w:tabs>
        <w:spacing w:after="0" w:line="240" w:lineRule="auto"/>
        <w:ind w:left="720"/>
        <w:rPr>
          <w:rFonts w:ascii="Times New Roman" w:hAnsi="Times New Roman" w:cs="Times New Roman"/>
          <w:b/>
          <w:sz w:val="24"/>
          <w:szCs w:val="24"/>
        </w:rPr>
      </w:pPr>
      <w:r w:rsidRPr="00281D15">
        <w:rPr>
          <w:rFonts w:ascii="Times New Roman" w:eastAsia="Arial" w:hAnsi="Times New Roman" w:cs="Times New Roman"/>
          <w:sz w:val="24"/>
          <w:szCs w:val="24"/>
        </w:rPr>
        <w:t xml:space="preserve">Develop a concrete SC recruitment plan with the index participant </w:t>
      </w:r>
    </w:p>
    <w:p w14:paraId="01F9FBAE" w14:textId="77777777" w:rsidR="00206454" w:rsidRPr="00281D15" w:rsidRDefault="00206454" w:rsidP="00281D15">
      <w:pPr>
        <w:pStyle w:val="Normal1"/>
        <w:spacing w:after="0" w:line="240" w:lineRule="auto"/>
        <w:rPr>
          <w:rFonts w:ascii="Times New Roman" w:eastAsia="Arial" w:hAnsi="Times New Roman" w:cs="Times New Roman"/>
          <w:b/>
          <w:sz w:val="24"/>
          <w:szCs w:val="24"/>
        </w:rPr>
      </w:pPr>
    </w:p>
    <w:p w14:paraId="6E38F130" w14:textId="77777777" w:rsidR="00206454" w:rsidRPr="00281D15" w:rsidRDefault="00281D15" w:rsidP="00281D15">
      <w:pPr>
        <w:pStyle w:val="Normal1"/>
        <w:spacing w:after="0" w:line="240" w:lineRule="auto"/>
        <w:rPr>
          <w:rFonts w:ascii="Times New Roman" w:eastAsia="Arial" w:hAnsi="Times New Roman" w:cs="Times New Roman"/>
          <w:sz w:val="24"/>
          <w:szCs w:val="24"/>
        </w:rPr>
      </w:pPr>
      <w:r w:rsidRPr="00281D15">
        <w:rPr>
          <w:rFonts w:ascii="Times New Roman" w:eastAsia="Arial" w:hAnsi="Times New Roman" w:cs="Times New Roman"/>
          <w:b/>
          <w:sz w:val="24"/>
          <w:szCs w:val="24"/>
        </w:rPr>
        <w:t>Objectives:</w:t>
      </w:r>
      <w:r w:rsidRPr="00281D15">
        <w:rPr>
          <w:rFonts w:ascii="Times New Roman" w:eastAsia="Arial" w:hAnsi="Times New Roman" w:cs="Times New Roman"/>
          <w:sz w:val="24"/>
          <w:szCs w:val="24"/>
        </w:rPr>
        <w:t xml:space="preserve"> By the end of the sociogram procedure, the index participant will: </w:t>
      </w:r>
    </w:p>
    <w:p w14:paraId="1989BA60" w14:textId="77777777" w:rsidR="00206454" w:rsidRPr="00281D15" w:rsidRDefault="00281D15" w:rsidP="00BB27A0">
      <w:pPr>
        <w:pStyle w:val="Normal1"/>
        <w:numPr>
          <w:ilvl w:val="0"/>
          <w:numId w:val="9"/>
        </w:numPr>
        <w:spacing w:after="0" w:line="240" w:lineRule="auto"/>
        <w:rPr>
          <w:rFonts w:ascii="Times New Roman" w:hAnsi="Times New Roman" w:cs="Times New Roman"/>
          <w:sz w:val="24"/>
          <w:szCs w:val="24"/>
        </w:rPr>
      </w:pPr>
      <w:r w:rsidRPr="00281D15">
        <w:rPr>
          <w:rFonts w:ascii="Times New Roman" w:eastAsia="Arial" w:hAnsi="Times New Roman" w:cs="Times New Roman"/>
          <w:sz w:val="24"/>
          <w:szCs w:val="24"/>
        </w:rPr>
        <w:t>Continue developing a relationship with study staff</w:t>
      </w:r>
    </w:p>
    <w:p w14:paraId="53BFA9B3" w14:textId="77777777" w:rsidR="00206454" w:rsidRPr="00281D15" w:rsidRDefault="00281D15" w:rsidP="00BB27A0">
      <w:pPr>
        <w:pStyle w:val="Normal1"/>
        <w:numPr>
          <w:ilvl w:val="0"/>
          <w:numId w:val="9"/>
        </w:numPr>
        <w:spacing w:after="0" w:line="240" w:lineRule="auto"/>
        <w:rPr>
          <w:rFonts w:ascii="Times New Roman" w:hAnsi="Times New Roman" w:cs="Times New Roman"/>
          <w:sz w:val="24"/>
          <w:szCs w:val="24"/>
        </w:rPr>
      </w:pPr>
      <w:r w:rsidRPr="00281D15">
        <w:rPr>
          <w:rFonts w:ascii="Times New Roman" w:eastAsia="Arial" w:hAnsi="Times New Roman" w:cs="Times New Roman"/>
          <w:sz w:val="24"/>
          <w:szCs w:val="24"/>
        </w:rPr>
        <w:t>Complete the sociogram</w:t>
      </w:r>
      <w:r>
        <w:rPr>
          <w:rFonts w:ascii="Times New Roman" w:eastAsia="Arial" w:hAnsi="Times New Roman" w:cs="Times New Roman"/>
          <w:sz w:val="24"/>
          <w:szCs w:val="24"/>
        </w:rPr>
        <w:t xml:space="preserve"> and </w:t>
      </w:r>
      <w:r>
        <w:rPr>
          <w:rFonts w:ascii="Times New Roman" w:hAnsi="Times New Roman" w:cs="Times New Roman"/>
          <w:sz w:val="24"/>
          <w:szCs w:val="24"/>
        </w:rPr>
        <w:t>b</w:t>
      </w:r>
      <w:r w:rsidRPr="00281D15">
        <w:rPr>
          <w:rFonts w:ascii="Times New Roman" w:eastAsia="Arial" w:hAnsi="Times New Roman" w:cs="Times New Roman"/>
          <w:sz w:val="24"/>
          <w:szCs w:val="24"/>
        </w:rPr>
        <w:t>e randomized to study condition</w:t>
      </w:r>
    </w:p>
    <w:p w14:paraId="7ADE1409" w14:textId="77777777" w:rsidR="00206454" w:rsidRPr="00281D15" w:rsidRDefault="00281D15" w:rsidP="00BB27A0">
      <w:pPr>
        <w:pStyle w:val="Normal1"/>
        <w:numPr>
          <w:ilvl w:val="0"/>
          <w:numId w:val="9"/>
        </w:numPr>
        <w:spacing w:after="0" w:line="240" w:lineRule="auto"/>
        <w:rPr>
          <w:rFonts w:ascii="Times New Roman" w:hAnsi="Times New Roman" w:cs="Times New Roman"/>
          <w:sz w:val="24"/>
          <w:szCs w:val="24"/>
        </w:rPr>
      </w:pPr>
      <w:r w:rsidRPr="00281D15">
        <w:rPr>
          <w:rFonts w:ascii="Times New Roman" w:eastAsia="Arial" w:hAnsi="Times New Roman" w:cs="Times New Roman"/>
          <w:sz w:val="24"/>
          <w:szCs w:val="24"/>
        </w:rPr>
        <w:t>For index participants randomized to PrEP-R:</w:t>
      </w:r>
    </w:p>
    <w:p w14:paraId="34B39F92" w14:textId="77777777" w:rsidR="00206454" w:rsidRPr="00281D15" w:rsidRDefault="00281D15" w:rsidP="00BB27A0">
      <w:pPr>
        <w:pStyle w:val="Normal1"/>
        <w:numPr>
          <w:ilvl w:val="1"/>
          <w:numId w:val="9"/>
        </w:numPr>
        <w:spacing w:after="0" w:line="240" w:lineRule="auto"/>
        <w:rPr>
          <w:rFonts w:ascii="Times New Roman" w:hAnsi="Times New Roman" w:cs="Times New Roman"/>
          <w:sz w:val="24"/>
          <w:szCs w:val="24"/>
        </w:rPr>
      </w:pPr>
      <w:r w:rsidRPr="00281D15">
        <w:rPr>
          <w:rFonts w:ascii="Times New Roman" w:eastAsia="Arial" w:hAnsi="Times New Roman" w:cs="Times New Roman"/>
          <w:sz w:val="24"/>
          <w:szCs w:val="24"/>
        </w:rPr>
        <w:t>Identify at least one preferred SC to participate in study</w:t>
      </w:r>
    </w:p>
    <w:p w14:paraId="69FD7915" w14:textId="77777777" w:rsidR="00206454" w:rsidRPr="00281D15" w:rsidRDefault="00281D15" w:rsidP="00BB27A0">
      <w:pPr>
        <w:pStyle w:val="Normal1"/>
        <w:numPr>
          <w:ilvl w:val="1"/>
          <w:numId w:val="9"/>
        </w:numPr>
        <w:spacing w:after="0" w:line="240" w:lineRule="auto"/>
        <w:rPr>
          <w:rFonts w:ascii="Times New Roman" w:hAnsi="Times New Roman" w:cs="Times New Roman"/>
          <w:sz w:val="24"/>
          <w:szCs w:val="24"/>
        </w:rPr>
      </w:pPr>
      <w:r w:rsidRPr="00281D15">
        <w:rPr>
          <w:rFonts w:ascii="Times New Roman" w:eastAsia="Arial" w:hAnsi="Times New Roman" w:cs="Times New Roman"/>
          <w:sz w:val="24"/>
          <w:szCs w:val="24"/>
        </w:rPr>
        <w:t>Contact SC or create a concrete plan for following up with SC about study</w:t>
      </w:r>
    </w:p>
    <w:p w14:paraId="3C1AFAB0" w14:textId="77777777" w:rsidR="00206454" w:rsidRPr="00281D15" w:rsidRDefault="00206454" w:rsidP="00281D15">
      <w:pPr>
        <w:pStyle w:val="Normal1"/>
        <w:spacing w:after="0" w:line="240" w:lineRule="auto"/>
        <w:rPr>
          <w:rFonts w:ascii="Times New Roman" w:eastAsia="Arial" w:hAnsi="Times New Roman" w:cs="Times New Roman"/>
          <w:sz w:val="24"/>
          <w:szCs w:val="24"/>
        </w:rPr>
      </w:pPr>
    </w:p>
    <w:p w14:paraId="72100687" w14:textId="77777777" w:rsidR="00206454" w:rsidRPr="00281D15" w:rsidRDefault="00281D15" w:rsidP="00281D15">
      <w:pPr>
        <w:pStyle w:val="Normal1"/>
        <w:spacing w:after="0" w:line="240" w:lineRule="auto"/>
        <w:rPr>
          <w:rFonts w:ascii="Times New Roman" w:eastAsia="Arial" w:hAnsi="Times New Roman" w:cs="Times New Roman"/>
          <w:sz w:val="24"/>
          <w:szCs w:val="24"/>
        </w:rPr>
      </w:pPr>
      <w:r w:rsidRPr="00281D15">
        <w:rPr>
          <w:rFonts w:ascii="Times New Roman" w:eastAsia="Arial" w:hAnsi="Times New Roman" w:cs="Times New Roman"/>
          <w:b/>
          <w:sz w:val="24"/>
          <w:szCs w:val="24"/>
        </w:rPr>
        <w:t xml:space="preserve">Overview: </w:t>
      </w:r>
      <w:r w:rsidRPr="00281D15">
        <w:rPr>
          <w:rFonts w:ascii="Times New Roman" w:eastAsia="Arial" w:hAnsi="Times New Roman" w:cs="Times New Roman"/>
          <w:sz w:val="24"/>
          <w:szCs w:val="24"/>
        </w:rPr>
        <w:t xml:space="preserve">The sociogram is completed during the baseline survey and BEFORE randomization occurs. This is done to prevent randomization from influencing staff and participant responses to the sociogram procedure. </w:t>
      </w:r>
    </w:p>
    <w:p w14:paraId="6BD76C04" w14:textId="77777777" w:rsidR="00206454" w:rsidRPr="00281D15" w:rsidRDefault="00206454" w:rsidP="00281D15">
      <w:pPr>
        <w:pStyle w:val="Normal1"/>
        <w:spacing w:after="0" w:line="240" w:lineRule="auto"/>
        <w:rPr>
          <w:rFonts w:ascii="Times New Roman" w:eastAsia="Arial" w:hAnsi="Times New Roman" w:cs="Times New Roman"/>
          <w:sz w:val="24"/>
          <w:szCs w:val="24"/>
        </w:rPr>
      </w:pPr>
    </w:p>
    <w:p w14:paraId="4257C2C6" w14:textId="77777777" w:rsidR="00281D15" w:rsidRDefault="00281D15" w:rsidP="00BB27A0">
      <w:pPr>
        <w:pStyle w:val="Normal1"/>
        <w:numPr>
          <w:ilvl w:val="0"/>
          <w:numId w:val="10"/>
        </w:numPr>
        <w:spacing w:after="0" w:line="240" w:lineRule="auto"/>
        <w:rPr>
          <w:rFonts w:ascii="Times New Roman" w:eastAsia="Arial" w:hAnsi="Times New Roman" w:cs="Times New Roman"/>
          <w:sz w:val="24"/>
          <w:szCs w:val="24"/>
        </w:rPr>
      </w:pPr>
      <w:r w:rsidRPr="00281D15">
        <w:rPr>
          <w:rFonts w:ascii="Times New Roman" w:eastAsia="Arial" w:hAnsi="Times New Roman" w:cs="Times New Roman"/>
          <w:sz w:val="24"/>
          <w:szCs w:val="24"/>
        </w:rPr>
        <w:t xml:space="preserve">If participants are randomized to the experimental condition, proceed with implementing the SC selection algorithm, abuse screener, and with </w:t>
      </w:r>
      <w:r>
        <w:rPr>
          <w:rFonts w:ascii="Times New Roman" w:eastAsia="Arial" w:hAnsi="Times New Roman" w:cs="Times New Roman"/>
          <w:sz w:val="24"/>
          <w:szCs w:val="24"/>
        </w:rPr>
        <w:t xml:space="preserve">creating an SC recruitment plan </w:t>
      </w:r>
      <w:r w:rsidRPr="00281D15">
        <w:rPr>
          <w:rFonts w:ascii="Times New Roman" w:eastAsia="Arial" w:hAnsi="Times New Roman" w:cs="Times New Roman"/>
          <w:sz w:val="24"/>
          <w:szCs w:val="24"/>
        </w:rPr>
        <w:t xml:space="preserve">before completing the baseline. </w:t>
      </w:r>
    </w:p>
    <w:p w14:paraId="3BD8005E" w14:textId="77777777" w:rsidR="00281D15" w:rsidRDefault="00281D15" w:rsidP="00281D15">
      <w:pPr>
        <w:pStyle w:val="Normal1"/>
        <w:spacing w:after="0" w:line="240" w:lineRule="auto"/>
        <w:ind w:left="360"/>
        <w:rPr>
          <w:rFonts w:ascii="Times New Roman" w:eastAsia="Arial" w:hAnsi="Times New Roman" w:cs="Times New Roman"/>
          <w:sz w:val="24"/>
          <w:szCs w:val="24"/>
        </w:rPr>
      </w:pPr>
    </w:p>
    <w:p w14:paraId="6892F934" w14:textId="77777777" w:rsidR="00206454" w:rsidRPr="00281D15" w:rsidRDefault="00281D15" w:rsidP="00BB27A0">
      <w:pPr>
        <w:pStyle w:val="Normal1"/>
        <w:numPr>
          <w:ilvl w:val="0"/>
          <w:numId w:val="10"/>
        </w:numPr>
        <w:spacing w:after="0" w:line="240" w:lineRule="auto"/>
        <w:rPr>
          <w:rFonts w:ascii="Times New Roman" w:eastAsia="Arial" w:hAnsi="Times New Roman" w:cs="Times New Roman"/>
          <w:sz w:val="24"/>
          <w:szCs w:val="24"/>
        </w:rPr>
      </w:pPr>
      <w:r w:rsidRPr="00281D15">
        <w:rPr>
          <w:rFonts w:ascii="Times New Roman" w:eastAsia="Arial" w:hAnsi="Times New Roman" w:cs="Times New Roman"/>
          <w:sz w:val="24"/>
          <w:szCs w:val="24"/>
        </w:rPr>
        <w:t>If participants are random</w:t>
      </w:r>
      <w:r>
        <w:rPr>
          <w:rFonts w:ascii="Times New Roman" w:eastAsia="Arial" w:hAnsi="Times New Roman" w:cs="Times New Roman"/>
          <w:sz w:val="24"/>
          <w:szCs w:val="24"/>
        </w:rPr>
        <w:t>ized to the control condition,</w:t>
      </w:r>
      <w:r w:rsidRPr="00281D15">
        <w:rPr>
          <w:rFonts w:ascii="Times New Roman" w:eastAsia="Arial" w:hAnsi="Times New Roman" w:cs="Times New Roman"/>
          <w:sz w:val="24"/>
          <w:szCs w:val="24"/>
        </w:rPr>
        <w:t xml:space="preserve"> proceed with completing the baseline survey an</w:t>
      </w:r>
      <w:r>
        <w:rPr>
          <w:rFonts w:ascii="Times New Roman" w:eastAsia="Arial" w:hAnsi="Times New Roman" w:cs="Times New Roman"/>
          <w:sz w:val="24"/>
          <w:szCs w:val="24"/>
        </w:rPr>
        <w:t>d scheduling the three-</w:t>
      </w:r>
      <w:r w:rsidRPr="00281D15">
        <w:rPr>
          <w:rFonts w:ascii="Times New Roman" w:eastAsia="Arial" w:hAnsi="Times New Roman" w:cs="Times New Roman"/>
          <w:sz w:val="24"/>
          <w:szCs w:val="24"/>
        </w:rPr>
        <w:t>month follow up.</w:t>
      </w:r>
    </w:p>
    <w:p w14:paraId="696F1EAC" w14:textId="77777777" w:rsidR="00206454" w:rsidRPr="00281D15" w:rsidRDefault="00206454" w:rsidP="00281D15">
      <w:pPr>
        <w:pStyle w:val="Normal1"/>
        <w:tabs>
          <w:tab w:val="left" w:pos="0"/>
        </w:tabs>
        <w:spacing w:after="0" w:line="240" w:lineRule="auto"/>
        <w:rPr>
          <w:rFonts w:ascii="Times New Roman" w:eastAsia="Arial" w:hAnsi="Times New Roman" w:cs="Times New Roman"/>
          <w:sz w:val="24"/>
          <w:szCs w:val="24"/>
        </w:rPr>
      </w:pPr>
    </w:p>
    <w:tbl>
      <w:tblPr>
        <w:tblStyle w:val="a"/>
        <w:tblW w:w="103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5"/>
        <w:gridCol w:w="3485"/>
        <w:gridCol w:w="810"/>
        <w:gridCol w:w="2610"/>
        <w:gridCol w:w="1440"/>
      </w:tblGrid>
      <w:tr w:rsidR="00281D15" w:rsidRPr="00281D15" w14:paraId="7A213413" w14:textId="77777777" w:rsidTr="00281D15">
        <w:tc>
          <w:tcPr>
            <w:tcW w:w="1965" w:type="dxa"/>
          </w:tcPr>
          <w:p w14:paraId="66F8A411" w14:textId="77777777" w:rsidR="00206454" w:rsidRPr="00281D15" w:rsidRDefault="00281D15" w:rsidP="00281D15">
            <w:pPr>
              <w:pStyle w:val="Normal1"/>
              <w:spacing w:after="0" w:line="240" w:lineRule="auto"/>
              <w:rPr>
                <w:rFonts w:ascii="Times New Roman" w:eastAsia="Arial" w:hAnsi="Times New Roman" w:cs="Times New Roman"/>
                <w:b/>
                <w:sz w:val="24"/>
                <w:szCs w:val="24"/>
              </w:rPr>
            </w:pPr>
            <w:r w:rsidRPr="00281D15">
              <w:rPr>
                <w:rFonts w:ascii="Times New Roman" w:eastAsia="Arial" w:hAnsi="Times New Roman" w:cs="Times New Roman"/>
                <w:b/>
                <w:sz w:val="24"/>
                <w:szCs w:val="24"/>
              </w:rPr>
              <w:t>Activity</w:t>
            </w:r>
          </w:p>
          <w:p w14:paraId="6BBB1C7B" w14:textId="77777777" w:rsidR="00206454" w:rsidRPr="00281D15" w:rsidRDefault="00206454" w:rsidP="00281D15">
            <w:pPr>
              <w:pStyle w:val="Normal1"/>
              <w:spacing w:after="0" w:line="240" w:lineRule="auto"/>
              <w:rPr>
                <w:rFonts w:ascii="Times New Roman" w:eastAsia="Arial" w:hAnsi="Times New Roman" w:cs="Times New Roman"/>
                <w:b/>
                <w:sz w:val="24"/>
                <w:szCs w:val="24"/>
              </w:rPr>
            </w:pPr>
          </w:p>
        </w:tc>
        <w:tc>
          <w:tcPr>
            <w:tcW w:w="3485" w:type="dxa"/>
          </w:tcPr>
          <w:p w14:paraId="044081A4" w14:textId="77777777" w:rsidR="00206454" w:rsidRPr="00281D15" w:rsidRDefault="00281D15" w:rsidP="00281D15">
            <w:pPr>
              <w:pStyle w:val="Normal1"/>
              <w:spacing w:after="0" w:line="240" w:lineRule="auto"/>
              <w:rPr>
                <w:rFonts w:ascii="Times New Roman" w:eastAsia="Arial" w:hAnsi="Times New Roman" w:cs="Times New Roman"/>
                <w:b/>
                <w:sz w:val="24"/>
                <w:szCs w:val="24"/>
              </w:rPr>
            </w:pPr>
            <w:r w:rsidRPr="00281D15">
              <w:rPr>
                <w:rFonts w:ascii="Times New Roman" w:eastAsia="Arial" w:hAnsi="Times New Roman" w:cs="Times New Roman"/>
                <w:b/>
                <w:sz w:val="24"/>
                <w:szCs w:val="24"/>
              </w:rPr>
              <w:t>Purpose</w:t>
            </w:r>
          </w:p>
        </w:tc>
        <w:tc>
          <w:tcPr>
            <w:tcW w:w="810" w:type="dxa"/>
          </w:tcPr>
          <w:p w14:paraId="39BA13DF" w14:textId="77777777" w:rsidR="00206454" w:rsidRPr="00281D15" w:rsidRDefault="00281D15" w:rsidP="00281D15">
            <w:pPr>
              <w:pStyle w:val="Normal1"/>
              <w:spacing w:after="0" w:line="240" w:lineRule="auto"/>
              <w:rPr>
                <w:rFonts w:ascii="Times New Roman" w:eastAsia="Arial" w:hAnsi="Times New Roman" w:cs="Times New Roman"/>
                <w:b/>
                <w:sz w:val="24"/>
                <w:szCs w:val="24"/>
              </w:rPr>
            </w:pPr>
            <w:r w:rsidRPr="00281D15">
              <w:rPr>
                <w:rFonts w:ascii="Times New Roman" w:eastAsia="Arial" w:hAnsi="Times New Roman" w:cs="Times New Roman"/>
                <w:b/>
                <w:sz w:val="24"/>
                <w:szCs w:val="24"/>
              </w:rPr>
              <w:t>Time</w:t>
            </w:r>
          </w:p>
        </w:tc>
        <w:tc>
          <w:tcPr>
            <w:tcW w:w="2610" w:type="dxa"/>
          </w:tcPr>
          <w:p w14:paraId="32991AB1" w14:textId="77777777" w:rsidR="00206454" w:rsidRPr="00281D15" w:rsidRDefault="00281D15" w:rsidP="00281D15">
            <w:pPr>
              <w:pStyle w:val="Normal1"/>
              <w:spacing w:after="0" w:line="240" w:lineRule="auto"/>
              <w:rPr>
                <w:rFonts w:ascii="Times New Roman" w:eastAsia="Arial" w:hAnsi="Times New Roman" w:cs="Times New Roman"/>
                <w:b/>
                <w:sz w:val="24"/>
                <w:szCs w:val="24"/>
              </w:rPr>
            </w:pPr>
            <w:r w:rsidRPr="00281D15">
              <w:rPr>
                <w:rFonts w:ascii="Times New Roman" w:eastAsia="Arial" w:hAnsi="Times New Roman" w:cs="Times New Roman"/>
                <w:b/>
                <w:sz w:val="24"/>
                <w:szCs w:val="24"/>
              </w:rPr>
              <w:t>Materials</w:t>
            </w:r>
          </w:p>
        </w:tc>
        <w:tc>
          <w:tcPr>
            <w:tcW w:w="1440" w:type="dxa"/>
          </w:tcPr>
          <w:p w14:paraId="36A1D97C" w14:textId="77777777" w:rsidR="00206454" w:rsidRPr="00281D15" w:rsidRDefault="00281D15" w:rsidP="00281D15">
            <w:pPr>
              <w:pStyle w:val="Normal1"/>
              <w:spacing w:after="0" w:line="240" w:lineRule="auto"/>
              <w:rPr>
                <w:rFonts w:ascii="Times New Roman" w:eastAsia="Arial" w:hAnsi="Times New Roman" w:cs="Times New Roman"/>
                <w:b/>
                <w:sz w:val="24"/>
                <w:szCs w:val="24"/>
              </w:rPr>
            </w:pPr>
            <w:r w:rsidRPr="00281D15">
              <w:rPr>
                <w:rFonts w:ascii="Times New Roman" w:eastAsia="Arial" w:hAnsi="Times New Roman" w:cs="Times New Roman"/>
                <w:b/>
                <w:sz w:val="24"/>
                <w:szCs w:val="24"/>
              </w:rPr>
              <w:t>Who</w:t>
            </w:r>
          </w:p>
        </w:tc>
      </w:tr>
      <w:tr w:rsidR="00281D15" w:rsidRPr="00281D15" w14:paraId="5294E81A" w14:textId="77777777" w:rsidTr="00281D15">
        <w:tc>
          <w:tcPr>
            <w:tcW w:w="1965" w:type="dxa"/>
          </w:tcPr>
          <w:p w14:paraId="66D7A86C" w14:textId="77777777" w:rsidR="00206454" w:rsidRPr="00281D15" w:rsidRDefault="00281D15" w:rsidP="00281D15">
            <w:pPr>
              <w:pStyle w:val="Normal1"/>
              <w:spacing w:after="0" w:line="240" w:lineRule="auto"/>
              <w:rPr>
                <w:rFonts w:ascii="Times New Roman" w:eastAsia="Arial" w:hAnsi="Times New Roman" w:cs="Times New Roman"/>
                <w:sz w:val="24"/>
                <w:szCs w:val="24"/>
              </w:rPr>
            </w:pPr>
            <w:r w:rsidRPr="00281D15">
              <w:rPr>
                <w:rFonts w:ascii="Times New Roman" w:eastAsia="Arial" w:hAnsi="Times New Roman" w:cs="Times New Roman"/>
                <w:sz w:val="24"/>
                <w:szCs w:val="24"/>
              </w:rPr>
              <w:t>Sociogram procedure</w:t>
            </w:r>
          </w:p>
          <w:p w14:paraId="7A652A3F" w14:textId="77777777" w:rsidR="00206454" w:rsidRPr="00281D15" w:rsidRDefault="00206454" w:rsidP="00281D15">
            <w:pPr>
              <w:pStyle w:val="Normal1"/>
              <w:spacing w:after="0" w:line="240" w:lineRule="auto"/>
              <w:rPr>
                <w:rFonts w:ascii="Times New Roman" w:eastAsia="Arial" w:hAnsi="Times New Roman" w:cs="Times New Roman"/>
                <w:sz w:val="24"/>
                <w:szCs w:val="24"/>
              </w:rPr>
            </w:pPr>
          </w:p>
          <w:p w14:paraId="1612AC20" w14:textId="77777777" w:rsidR="00206454" w:rsidRPr="00281D15" w:rsidRDefault="00281D15" w:rsidP="00281D15">
            <w:pPr>
              <w:pStyle w:val="Normal1"/>
              <w:spacing w:after="0" w:line="240" w:lineRule="auto"/>
              <w:rPr>
                <w:rFonts w:ascii="Times New Roman" w:eastAsia="Arial" w:hAnsi="Times New Roman" w:cs="Times New Roman"/>
                <w:sz w:val="24"/>
                <w:szCs w:val="24"/>
              </w:rPr>
            </w:pPr>
            <w:r w:rsidRPr="00281D15">
              <w:rPr>
                <w:rFonts w:ascii="Times New Roman" w:eastAsia="Arial" w:hAnsi="Times New Roman" w:cs="Times New Roman"/>
                <w:sz w:val="24"/>
                <w:szCs w:val="24"/>
              </w:rPr>
              <w:t>Identify Support Confidants (SCs) for participants randomized to experimental arm</w:t>
            </w:r>
          </w:p>
        </w:tc>
        <w:tc>
          <w:tcPr>
            <w:tcW w:w="3485" w:type="dxa"/>
          </w:tcPr>
          <w:p w14:paraId="6561F734" w14:textId="77777777" w:rsidR="00206454" w:rsidRPr="00281D15" w:rsidRDefault="00281D15" w:rsidP="00281D15">
            <w:pPr>
              <w:pStyle w:val="Normal1"/>
              <w:spacing w:after="0" w:line="240" w:lineRule="auto"/>
              <w:rPr>
                <w:rFonts w:ascii="Times New Roman" w:eastAsia="Arial" w:hAnsi="Times New Roman" w:cs="Times New Roman"/>
                <w:sz w:val="24"/>
                <w:szCs w:val="24"/>
              </w:rPr>
            </w:pPr>
            <w:r w:rsidRPr="00281D15">
              <w:rPr>
                <w:rFonts w:ascii="Times New Roman" w:eastAsia="Arial" w:hAnsi="Times New Roman" w:cs="Times New Roman"/>
                <w:sz w:val="24"/>
                <w:szCs w:val="24"/>
              </w:rPr>
              <w:t>Engage index in discussion of social network and social supports</w:t>
            </w:r>
          </w:p>
          <w:p w14:paraId="7A556CD7" w14:textId="77777777" w:rsidR="00206454" w:rsidRPr="00281D15" w:rsidRDefault="00206454" w:rsidP="00281D15">
            <w:pPr>
              <w:pStyle w:val="Normal1"/>
              <w:spacing w:after="0" w:line="240" w:lineRule="auto"/>
              <w:rPr>
                <w:rFonts w:ascii="Times New Roman" w:eastAsia="Arial" w:hAnsi="Times New Roman" w:cs="Times New Roman"/>
                <w:sz w:val="24"/>
                <w:szCs w:val="24"/>
              </w:rPr>
            </w:pPr>
          </w:p>
          <w:p w14:paraId="3A3D63F9" w14:textId="77777777" w:rsidR="00281D15" w:rsidRPr="00281D15" w:rsidRDefault="00281D15" w:rsidP="00281D15">
            <w:pPr>
              <w:pStyle w:val="Normal1"/>
              <w:spacing w:after="0" w:line="240" w:lineRule="auto"/>
              <w:rPr>
                <w:rFonts w:ascii="Times New Roman" w:eastAsia="Arial" w:hAnsi="Times New Roman" w:cs="Times New Roman"/>
                <w:sz w:val="24"/>
                <w:szCs w:val="24"/>
              </w:rPr>
            </w:pPr>
            <w:r w:rsidRPr="00281D15">
              <w:rPr>
                <w:rFonts w:ascii="Times New Roman" w:eastAsia="Arial" w:hAnsi="Times New Roman" w:cs="Times New Roman"/>
                <w:sz w:val="24"/>
                <w:szCs w:val="24"/>
              </w:rPr>
              <w:t xml:space="preserve">Identify and contact SC to discuss </w:t>
            </w:r>
            <w:r>
              <w:rPr>
                <w:rFonts w:ascii="Times New Roman" w:eastAsia="Arial" w:hAnsi="Times New Roman" w:cs="Times New Roman"/>
                <w:sz w:val="24"/>
                <w:szCs w:val="24"/>
              </w:rPr>
              <w:t xml:space="preserve">the </w:t>
            </w:r>
            <w:r w:rsidRPr="00281D15">
              <w:rPr>
                <w:rFonts w:ascii="Times New Roman" w:eastAsia="Arial" w:hAnsi="Times New Roman" w:cs="Times New Roman"/>
                <w:sz w:val="24"/>
                <w:szCs w:val="24"/>
              </w:rPr>
              <w:t xml:space="preserve">study or </w:t>
            </w:r>
            <w:r>
              <w:rPr>
                <w:rFonts w:ascii="Times New Roman" w:eastAsia="Arial" w:hAnsi="Times New Roman" w:cs="Times New Roman"/>
                <w:sz w:val="24"/>
                <w:szCs w:val="24"/>
              </w:rPr>
              <w:t>create</w:t>
            </w:r>
            <w:r w:rsidRPr="00281D15">
              <w:rPr>
                <w:rFonts w:ascii="Times New Roman" w:eastAsia="Arial" w:hAnsi="Times New Roman" w:cs="Times New Roman"/>
                <w:sz w:val="24"/>
                <w:szCs w:val="24"/>
              </w:rPr>
              <w:t xml:space="preserve"> plan for contacting SC and orienting them to the study </w:t>
            </w:r>
          </w:p>
        </w:tc>
        <w:tc>
          <w:tcPr>
            <w:tcW w:w="810" w:type="dxa"/>
          </w:tcPr>
          <w:p w14:paraId="603128A3" w14:textId="77777777" w:rsidR="00206454" w:rsidRPr="00281D15" w:rsidRDefault="00281D15" w:rsidP="00281D15">
            <w:pPr>
              <w:pStyle w:val="Normal1"/>
              <w:spacing w:after="0" w:line="240" w:lineRule="auto"/>
              <w:rPr>
                <w:rFonts w:ascii="Times New Roman" w:eastAsia="Arial" w:hAnsi="Times New Roman" w:cs="Times New Roman"/>
                <w:sz w:val="24"/>
                <w:szCs w:val="24"/>
              </w:rPr>
            </w:pPr>
            <w:r w:rsidRPr="00281D15">
              <w:rPr>
                <w:rFonts w:ascii="Times New Roman" w:eastAsia="Arial" w:hAnsi="Times New Roman" w:cs="Times New Roman"/>
                <w:sz w:val="24"/>
                <w:szCs w:val="24"/>
              </w:rPr>
              <w:t>30 mins</w:t>
            </w:r>
          </w:p>
        </w:tc>
        <w:tc>
          <w:tcPr>
            <w:tcW w:w="2610" w:type="dxa"/>
          </w:tcPr>
          <w:p w14:paraId="58F0E59B" w14:textId="77777777" w:rsidR="00206454" w:rsidRPr="00281D15" w:rsidRDefault="00281D15" w:rsidP="00281D15">
            <w:pPr>
              <w:pStyle w:val="Normal1"/>
              <w:spacing w:after="0" w:line="240" w:lineRule="auto"/>
              <w:rPr>
                <w:rFonts w:ascii="Times New Roman" w:eastAsia="Arial" w:hAnsi="Times New Roman" w:cs="Times New Roman"/>
                <w:sz w:val="24"/>
                <w:szCs w:val="24"/>
              </w:rPr>
            </w:pPr>
            <w:r w:rsidRPr="00281D15">
              <w:rPr>
                <w:rFonts w:ascii="Times New Roman" w:eastAsia="Arial" w:hAnsi="Times New Roman" w:cs="Times New Roman"/>
                <w:sz w:val="24"/>
                <w:szCs w:val="24"/>
              </w:rPr>
              <w:t>Baseline Survey and Sociogram Worksheet</w:t>
            </w:r>
          </w:p>
          <w:p w14:paraId="2CA556D5" w14:textId="77777777" w:rsidR="00206454" w:rsidRPr="00281D15" w:rsidRDefault="00206454" w:rsidP="00281D15">
            <w:pPr>
              <w:pStyle w:val="Normal1"/>
              <w:spacing w:after="0" w:line="240" w:lineRule="auto"/>
              <w:rPr>
                <w:rFonts w:ascii="Times New Roman" w:eastAsia="Arial" w:hAnsi="Times New Roman" w:cs="Times New Roman"/>
                <w:sz w:val="24"/>
                <w:szCs w:val="24"/>
              </w:rPr>
            </w:pPr>
          </w:p>
          <w:p w14:paraId="5E00F5F4" w14:textId="77777777" w:rsidR="00206454" w:rsidRPr="00281D15" w:rsidRDefault="00281D15" w:rsidP="00281D15">
            <w:pPr>
              <w:pStyle w:val="Normal1"/>
              <w:spacing w:after="0" w:line="240" w:lineRule="auto"/>
              <w:rPr>
                <w:rFonts w:ascii="Times New Roman" w:eastAsia="Arial" w:hAnsi="Times New Roman" w:cs="Times New Roman"/>
                <w:sz w:val="24"/>
                <w:szCs w:val="24"/>
              </w:rPr>
            </w:pPr>
            <w:r w:rsidRPr="00281D15">
              <w:rPr>
                <w:rFonts w:ascii="Times New Roman" w:eastAsia="Arial" w:hAnsi="Times New Roman" w:cs="Times New Roman"/>
                <w:sz w:val="24"/>
                <w:szCs w:val="24"/>
              </w:rPr>
              <w:t>Handcards A- J</w:t>
            </w:r>
          </w:p>
          <w:p w14:paraId="65E883E7" w14:textId="77777777" w:rsidR="00206454" w:rsidRPr="00281D15" w:rsidRDefault="00206454" w:rsidP="00281D15">
            <w:pPr>
              <w:pStyle w:val="Normal1"/>
              <w:spacing w:after="0" w:line="240" w:lineRule="auto"/>
              <w:rPr>
                <w:rFonts w:ascii="Times New Roman" w:eastAsia="Arial" w:hAnsi="Times New Roman" w:cs="Times New Roman"/>
                <w:sz w:val="24"/>
                <w:szCs w:val="24"/>
              </w:rPr>
            </w:pPr>
          </w:p>
          <w:p w14:paraId="24193532" w14:textId="77777777" w:rsidR="00206454" w:rsidRPr="00281D15" w:rsidRDefault="00281D15" w:rsidP="00281D15">
            <w:pPr>
              <w:pStyle w:val="Normal1"/>
              <w:spacing w:after="0" w:line="240" w:lineRule="auto"/>
              <w:ind w:left="15" w:right="-120"/>
              <w:rPr>
                <w:rFonts w:ascii="Times New Roman" w:eastAsia="Arial" w:hAnsi="Times New Roman" w:cs="Times New Roman"/>
                <w:sz w:val="24"/>
                <w:szCs w:val="24"/>
              </w:rPr>
            </w:pPr>
            <w:r w:rsidRPr="00281D15">
              <w:rPr>
                <w:rFonts w:ascii="Times New Roman" w:eastAsia="Arial" w:hAnsi="Times New Roman" w:cs="Times New Roman"/>
                <w:sz w:val="24"/>
                <w:szCs w:val="24"/>
              </w:rPr>
              <w:t>SC Algorithm worksheet</w:t>
            </w:r>
          </w:p>
          <w:p w14:paraId="761A97CD" w14:textId="77777777" w:rsidR="00206454" w:rsidRPr="00281D15" w:rsidRDefault="00206454" w:rsidP="00281D15">
            <w:pPr>
              <w:pStyle w:val="Normal1"/>
              <w:spacing w:after="0" w:line="240" w:lineRule="auto"/>
              <w:rPr>
                <w:rFonts w:ascii="Times New Roman" w:eastAsia="Arial" w:hAnsi="Times New Roman" w:cs="Times New Roman"/>
                <w:sz w:val="24"/>
                <w:szCs w:val="24"/>
              </w:rPr>
            </w:pPr>
          </w:p>
          <w:p w14:paraId="753E8F1A" w14:textId="77777777" w:rsidR="00206454" w:rsidRPr="00281D15" w:rsidRDefault="00281D15" w:rsidP="00281D15">
            <w:pPr>
              <w:pStyle w:val="Normal1"/>
              <w:spacing w:after="0" w:line="240" w:lineRule="auto"/>
              <w:rPr>
                <w:rFonts w:ascii="Times New Roman" w:eastAsia="Arial" w:hAnsi="Times New Roman" w:cs="Times New Roman"/>
                <w:sz w:val="24"/>
                <w:szCs w:val="24"/>
              </w:rPr>
            </w:pPr>
            <w:r w:rsidRPr="00281D15">
              <w:rPr>
                <w:rFonts w:ascii="Times New Roman" w:eastAsia="Arial" w:hAnsi="Times New Roman" w:cs="Times New Roman"/>
                <w:sz w:val="24"/>
                <w:szCs w:val="24"/>
              </w:rPr>
              <w:t>Abuse screener</w:t>
            </w:r>
          </w:p>
        </w:tc>
        <w:tc>
          <w:tcPr>
            <w:tcW w:w="1440" w:type="dxa"/>
          </w:tcPr>
          <w:p w14:paraId="7C04CD8E" w14:textId="77777777" w:rsidR="00206454" w:rsidRPr="00281D15" w:rsidRDefault="00281D15" w:rsidP="00281D15">
            <w:pPr>
              <w:pStyle w:val="Normal1"/>
              <w:spacing w:after="0" w:line="240" w:lineRule="auto"/>
              <w:rPr>
                <w:rFonts w:ascii="Times New Roman" w:eastAsia="Arial" w:hAnsi="Times New Roman" w:cs="Times New Roman"/>
                <w:b/>
                <w:sz w:val="24"/>
                <w:szCs w:val="24"/>
              </w:rPr>
            </w:pPr>
            <w:r w:rsidRPr="00281D15">
              <w:rPr>
                <w:rFonts w:ascii="Times New Roman" w:eastAsia="Arial" w:hAnsi="Times New Roman" w:cs="Times New Roman"/>
                <w:b/>
                <w:sz w:val="24"/>
                <w:szCs w:val="24"/>
              </w:rPr>
              <w:t xml:space="preserve">Research Assistant </w:t>
            </w:r>
          </w:p>
          <w:p w14:paraId="5F4EBD31" w14:textId="77777777" w:rsidR="00206454" w:rsidRPr="00281D15" w:rsidRDefault="00206454" w:rsidP="00281D15">
            <w:pPr>
              <w:pStyle w:val="Normal1"/>
              <w:spacing w:after="0" w:line="240" w:lineRule="auto"/>
              <w:rPr>
                <w:rFonts w:ascii="Times New Roman" w:eastAsia="Arial" w:hAnsi="Times New Roman" w:cs="Times New Roman"/>
                <w:b/>
                <w:sz w:val="24"/>
                <w:szCs w:val="24"/>
              </w:rPr>
            </w:pPr>
          </w:p>
          <w:p w14:paraId="6ABCDD56" w14:textId="77777777" w:rsidR="00206454" w:rsidRPr="00281D15" w:rsidRDefault="00281D15" w:rsidP="00281D15">
            <w:pPr>
              <w:pStyle w:val="Normal1"/>
              <w:spacing w:after="0" w:line="240" w:lineRule="auto"/>
              <w:rPr>
                <w:rFonts w:ascii="Times New Roman" w:eastAsia="Arial" w:hAnsi="Times New Roman" w:cs="Times New Roman"/>
                <w:b/>
                <w:sz w:val="24"/>
                <w:szCs w:val="24"/>
              </w:rPr>
            </w:pPr>
            <w:r w:rsidRPr="00281D15">
              <w:rPr>
                <w:rFonts w:ascii="Times New Roman" w:eastAsia="Arial" w:hAnsi="Times New Roman" w:cs="Times New Roman"/>
                <w:b/>
                <w:sz w:val="24"/>
                <w:szCs w:val="24"/>
              </w:rPr>
              <w:t xml:space="preserve">and </w:t>
            </w:r>
          </w:p>
          <w:p w14:paraId="6A841298" w14:textId="77777777" w:rsidR="00206454" w:rsidRPr="00281D15" w:rsidRDefault="00206454" w:rsidP="00281D15">
            <w:pPr>
              <w:pStyle w:val="Normal1"/>
              <w:spacing w:after="0" w:line="240" w:lineRule="auto"/>
              <w:rPr>
                <w:rFonts w:ascii="Times New Roman" w:eastAsia="Arial" w:hAnsi="Times New Roman" w:cs="Times New Roman"/>
                <w:b/>
                <w:sz w:val="24"/>
                <w:szCs w:val="24"/>
              </w:rPr>
            </w:pPr>
          </w:p>
          <w:p w14:paraId="67CA2FB4" w14:textId="77777777" w:rsidR="00206454" w:rsidRPr="00281D15" w:rsidRDefault="00281D15" w:rsidP="00281D15">
            <w:pPr>
              <w:pStyle w:val="Normal1"/>
              <w:spacing w:after="0" w:line="240" w:lineRule="auto"/>
              <w:rPr>
                <w:rFonts w:ascii="Times New Roman" w:eastAsia="Arial" w:hAnsi="Times New Roman" w:cs="Times New Roman"/>
                <w:b/>
                <w:sz w:val="24"/>
                <w:szCs w:val="24"/>
              </w:rPr>
            </w:pPr>
            <w:r w:rsidRPr="00281D15">
              <w:rPr>
                <w:rFonts w:ascii="Times New Roman" w:eastAsia="Arial" w:hAnsi="Times New Roman" w:cs="Times New Roman"/>
                <w:b/>
                <w:sz w:val="24"/>
                <w:szCs w:val="24"/>
              </w:rPr>
              <w:t>Index Participant</w:t>
            </w:r>
          </w:p>
        </w:tc>
      </w:tr>
    </w:tbl>
    <w:p w14:paraId="359913E0" w14:textId="77777777" w:rsidR="00206454" w:rsidRPr="00281D15" w:rsidRDefault="00281D15" w:rsidP="00281D15">
      <w:pPr>
        <w:pStyle w:val="Normal1"/>
        <w:spacing w:after="0" w:line="240" w:lineRule="auto"/>
        <w:jc w:val="center"/>
        <w:rPr>
          <w:rFonts w:ascii="Times New Roman" w:eastAsia="Arial" w:hAnsi="Times New Roman" w:cs="Times New Roman"/>
          <w:b/>
          <w:sz w:val="24"/>
          <w:szCs w:val="24"/>
        </w:rPr>
      </w:pPr>
      <w:r w:rsidRPr="00281D15">
        <w:rPr>
          <w:rFonts w:ascii="Times New Roman" w:eastAsia="Arial" w:hAnsi="Times New Roman" w:cs="Times New Roman"/>
          <w:b/>
          <w:sz w:val="24"/>
          <w:szCs w:val="24"/>
        </w:rPr>
        <w:lastRenderedPageBreak/>
        <w:t>SOCIOGRAM PROCEDURE</w:t>
      </w:r>
    </w:p>
    <w:p w14:paraId="4C9C3777" w14:textId="77777777" w:rsidR="00206454" w:rsidRPr="00281D15" w:rsidRDefault="00206454" w:rsidP="00281D15">
      <w:pPr>
        <w:pStyle w:val="Normal1"/>
        <w:spacing w:after="0" w:line="240" w:lineRule="auto"/>
        <w:rPr>
          <w:rFonts w:ascii="Times New Roman" w:eastAsia="Arial" w:hAnsi="Times New Roman" w:cs="Times New Roman"/>
          <w:b/>
          <w:sz w:val="16"/>
          <w:szCs w:val="16"/>
        </w:rPr>
      </w:pPr>
    </w:p>
    <w:p w14:paraId="2008A7D3" w14:textId="77777777" w:rsidR="00206454" w:rsidRPr="00281D15" w:rsidRDefault="00281D15" w:rsidP="00281D15">
      <w:pPr>
        <w:pStyle w:val="Normal1"/>
        <w:spacing w:after="0" w:line="240" w:lineRule="auto"/>
        <w:jc w:val="center"/>
        <w:rPr>
          <w:rFonts w:ascii="Times New Roman" w:eastAsia="Arial" w:hAnsi="Times New Roman" w:cs="Times New Roman"/>
          <w:b/>
          <w:sz w:val="24"/>
          <w:szCs w:val="24"/>
        </w:rPr>
      </w:pPr>
      <w:r w:rsidRPr="00281D15">
        <w:rPr>
          <w:rFonts w:ascii="Times New Roman" w:eastAsia="Arial" w:hAnsi="Times New Roman" w:cs="Times New Roman"/>
          <w:b/>
          <w:sz w:val="24"/>
          <w:szCs w:val="24"/>
        </w:rPr>
        <w:t xml:space="preserve"> -- PART TWO OF BASELINE SURVEY --</w:t>
      </w:r>
    </w:p>
    <w:p w14:paraId="071B0A18" w14:textId="77777777" w:rsidR="00206454" w:rsidRPr="00281D15" w:rsidRDefault="00206454" w:rsidP="00281D15">
      <w:pPr>
        <w:pStyle w:val="Normal1"/>
        <w:spacing w:after="0" w:line="240" w:lineRule="auto"/>
        <w:rPr>
          <w:rFonts w:ascii="Times New Roman" w:eastAsia="Arial" w:hAnsi="Times New Roman" w:cs="Times New Roman"/>
          <w:b/>
          <w:sz w:val="24"/>
          <w:szCs w:val="24"/>
        </w:rPr>
      </w:pPr>
    </w:p>
    <w:p w14:paraId="335EF64A" w14:textId="2C0D6665" w:rsidR="00206454" w:rsidRPr="00281D15" w:rsidRDefault="00281D15" w:rsidP="00281D15">
      <w:pPr>
        <w:pStyle w:val="Normal1"/>
        <w:spacing w:after="0" w:line="240" w:lineRule="auto"/>
        <w:rPr>
          <w:rFonts w:ascii="Times New Roman" w:eastAsia="Arial" w:hAnsi="Times New Roman" w:cs="Times New Roman"/>
          <w:i/>
          <w:sz w:val="24"/>
          <w:szCs w:val="24"/>
        </w:rPr>
      </w:pPr>
      <w:r>
        <w:rPr>
          <w:rFonts w:ascii="Times New Roman" w:eastAsia="Arial" w:hAnsi="Times New Roman" w:cs="Times New Roman"/>
          <w:b/>
          <w:sz w:val="24"/>
          <w:szCs w:val="24"/>
        </w:rPr>
        <w:t>Introduction</w:t>
      </w:r>
      <w:r w:rsidRPr="00281D15">
        <w:rPr>
          <w:rFonts w:ascii="Times New Roman" w:eastAsia="Arial" w:hAnsi="Times New Roman" w:cs="Times New Roman"/>
          <w:b/>
          <w:sz w:val="24"/>
          <w:szCs w:val="24"/>
        </w:rPr>
        <w:t xml:space="preserve">: </w:t>
      </w:r>
      <w:r w:rsidRPr="00281D15">
        <w:rPr>
          <w:rFonts w:ascii="Times New Roman" w:eastAsia="Arial" w:hAnsi="Times New Roman" w:cs="Times New Roman"/>
          <w:i/>
          <w:sz w:val="24"/>
          <w:szCs w:val="24"/>
        </w:rPr>
        <w:t xml:space="preserve">The purpose of the next part of the survey is to learn a little bit about the people you share personal information with and who you can count on in a time of need. When we say personal information, we mean private things about yourself that you might not tell everyone. This information helps us to learn more about the types of support you have in your life. If you are randomized to the PrEP-R intervention, we’ll use this list to help you select a person to participate in the project with you. To start, let's make a list of their names.  You can give me names, nicknames, </w:t>
      </w:r>
      <w:r w:rsidR="00D92061">
        <w:rPr>
          <w:rFonts w:ascii="Times New Roman" w:eastAsia="Arial" w:hAnsi="Times New Roman" w:cs="Times New Roman"/>
          <w:i/>
          <w:sz w:val="24"/>
          <w:szCs w:val="24"/>
        </w:rPr>
        <w:t xml:space="preserve">or </w:t>
      </w:r>
      <w:r w:rsidRPr="00281D15">
        <w:rPr>
          <w:rFonts w:ascii="Times New Roman" w:eastAsia="Arial" w:hAnsi="Times New Roman" w:cs="Times New Roman"/>
          <w:i/>
          <w:sz w:val="24"/>
          <w:szCs w:val="24"/>
        </w:rPr>
        <w:t>initials. Again, these are the people in your life that you share personal information with and who you can count on in a time of need. So let’s start with the first person.</w:t>
      </w:r>
    </w:p>
    <w:p w14:paraId="5D1B37DE" w14:textId="77777777" w:rsidR="00206454" w:rsidRPr="00281D15" w:rsidRDefault="00206454" w:rsidP="00281D15">
      <w:pPr>
        <w:pStyle w:val="Normal1"/>
        <w:spacing w:after="0" w:line="240" w:lineRule="auto"/>
        <w:rPr>
          <w:rFonts w:ascii="Times New Roman" w:eastAsia="Arial" w:hAnsi="Times New Roman" w:cs="Times New Roman"/>
          <w:i/>
          <w:sz w:val="24"/>
          <w:szCs w:val="24"/>
        </w:rPr>
      </w:pPr>
    </w:p>
    <w:p w14:paraId="783B2852" w14:textId="77777777" w:rsidR="00206454" w:rsidRPr="00281D15" w:rsidRDefault="00281D15" w:rsidP="00281D15">
      <w:pPr>
        <w:pStyle w:val="Normal1"/>
        <w:spacing w:after="0" w:line="240" w:lineRule="auto"/>
        <w:jc w:val="center"/>
        <w:rPr>
          <w:rFonts w:ascii="Times New Roman" w:eastAsia="Arial" w:hAnsi="Times New Roman" w:cs="Times New Roman"/>
          <w:b/>
          <w:sz w:val="24"/>
          <w:szCs w:val="24"/>
        </w:rPr>
      </w:pPr>
      <w:r w:rsidRPr="00281D15">
        <w:rPr>
          <w:rFonts w:ascii="Times New Roman" w:eastAsia="Arial" w:hAnsi="Times New Roman" w:cs="Times New Roman"/>
          <w:b/>
          <w:sz w:val="24"/>
          <w:szCs w:val="24"/>
        </w:rPr>
        <w:t>RECORD ALL SOCIOGRAM INFORMATION IN REDCAP</w:t>
      </w:r>
    </w:p>
    <w:p w14:paraId="1086C87B" w14:textId="77777777" w:rsidR="00206454" w:rsidRPr="00281D15" w:rsidRDefault="00281D15" w:rsidP="00281D15">
      <w:pPr>
        <w:pStyle w:val="Normal1"/>
        <w:spacing w:after="0" w:line="240" w:lineRule="auto"/>
        <w:jc w:val="center"/>
        <w:rPr>
          <w:rFonts w:ascii="Times New Roman" w:eastAsia="Arial" w:hAnsi="Times New Roman" w:cs="Times New Roman"/>
          <w:b/>
          <w:sz w:val="24"/>
          <w:szCs w:val="24"/>
        </w:rPr>
      </w:pPr>
      <w:r w:rsidRPr="00281D15">
        <w:rPr>
          <w:rFonts w:ascii="Times New Roman" w:eastAsia="Arial" w:hAnsi="Times New Roman" w:cs="Times New Roman"/>
          <w:b/>
          <w:sz w:val="24"/>
          <w:szCs w:val="24"/>
        </w:rPr>
        <w:t>(PAPER COPIE</w:t>
      </w:r>
      <w:r>
        <w:rPr>
          <w:rFonts w:ascii="Times New Roman" w:eastAsia="Arial" w:hAnsi="Times New Roman" w:cs="Times New Roman"/>
          <w:b/>
          <w:sz w:val="24"/>
          <w:szCs w:val="24"/>
        </w:rPr>
        <w:t>S IN FOLDER IF INTERNET FAILS)</w:t>
      </w:r>
    </w:p>
    <w:p w14:paraId="1DC5BF5F" w14:textId="77777777" w:rsidR="00281D15" w:rsidRPr="00281D15" w:rsidRDefault="00281D15" w:rsidP="00281D15">
      <w:pPr>
        <w:pStyle w:val="Normal1"/>
        <w:spacing w:after="0" w:line="240" w:lineRule="auto"/>
        <w:rPr>
          <w:rFonts w:ascii="Times New Roman" w:eastAsia="Arial" w:hAnsi="Times New Roman" w:cs="Times New Roman"/>
          <w:b/>
          <w:sz w:val="24"/>
          <w:szCs w:val="24"/>
        </w:rPr>
      </w:pPr>
    </w:p>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3151"/>
        <w:gridCol w:w="1350"/>
        <w:gridCol w:w="630"/>
        <w:gridCol w:w="4230"/>
      </w:tblGrid>
      <w:tr w:rsidR="00281D15" w:rsidRPr="00281D15" w14:paraId="21D81934" w14:textId="77777777" w:rsidTr="00281D15">
        <w:trPr>
          <w:trHeight w:val="368"/>
        </w:trPr>
        <w:tc>
          <w:tcPr>
            <w:tcW w:w="10098" w:type="dxa"/>
            <w:gridSpan w:val="5"/>
          </w:tcPr>
          <w:p w14:paraId="464B6B30" w14:textId="77777777" w:rsidR="00281D15" w:rsidRPr="00281D15" w:rsidRDefault="00281D15" w:rsidP="00281D15">
            <w:pPr>
              <w:tabs>
                <w:tab w:val="left" w:pos="630"/>
              </w:tabs>
              <w:rPr>
                <w:rFonts w:ascii="Times New Roman" w:hAnsi="Times New Roman" w:cs="Times New Roman"/>
                <w:b/>
                <w:sz w:val="24"/>
                <w:szCs w:val="24"/>
              </w:rPr>
            </w:pPr>
            <w:r w:rsidRPr="00281D15">
              <w:rPr>
                <w:rFonts w:ascii="Times New Roman" w:hAnsi="Times New Roman" w:cs="Times New Roman"/>
                <w:b/>
                <w:sz w:val="24"/>
                <w:szCs w:val="24"/>
              </w:rPr>
              <w:t>Names (nicknames or initials okay):</w:t>
            </w:r>
          </w:p>
          <w:p w14:paraId="565BFBCF" w14:textId="77777777" w:rsidR="00281D15" w:rsidRPr="00281D15" w:rsidRDefault="00281D15" w:rsidP="00281D15">
            <w:pPr>
              <w:rPr>
                <w:rFonts w:ascii="Times New Roman" w:hAnsi="Times New Roman" w:cs="Times New Roman"/>
                <w:sz w:val="24"/>
                <w:szCs w:val="24"/>
              </w:rPr>
            </w:pPr>
          </w:p>
        </w:tc>
      </w:tr>
      <w:tr w:rsidR="00281D15" w:rsidRPr="00281D15" w14:paraId="7232FEA4" w14:textId="77777777" w:rsidTr="00281D15">
        <w:tc>
          <w:tcPr>
            <w:tcW w:w="737" w:type="dxa"/>
          </w:tcPr>
          <w:p w14:paraId="7A4BB408" w14:textId="77777777" w:rsidR="00281D15" w:rsidRPr="00281D15" w:rsidRDefault="00281D15" w:rsidP="00BB27A0">
            <w:pPr>
              <w:pStyle w:val="ListParagraph"/>
              <w:numPr>
                <w:ilvl w:val="0"/>
                <w:numId w:val="4"/>
              </w:numPr>
              <w:rPr>
                <w:rFonts w:cs="Times New Roman"/>
              </w:rPr>
            </w:pPr>
          </w:p>
        </w:tc>
        <w:tc>
          <w:tcPr>
            <w:tcW w:w="4501" w:type="dxa"/>
            <w:gridSpan w:val="2"/>
          </w:tcPr>
          <w:p w14:paraId="4546966F" w14:textId="77777777" w:rsidR="00281D15" w:rsidRPr="00281D15" w:rsidRDefault="00281D15" w:rsidP="00281D15">
            <w:pPr>
              <w:rPr>
                <w:rFonts w:ascii="Times New Roman" w:hAnsi="Times New Roman" w:cs="Times New Roman"/>
                <w:sz w:val="24"/>
                <w:szCs w:val="24"/>
              </w:rPr>
            </w:pPr>
          </w:p>
        </w:tc>
        <w:tc>
          <w:tcPr>
            <w:tcW w:w="630" w:type="dxa"/>
          </w:tcPr>
          <w:p w14:paraId="40060028" w14:textId="77777777" w:rsidR="00281D15" w:rsidRPr="00281D15" w:rsidRDefault="00281D15" w:rsidP="00281D15">
            <w:pPr>
              <w:rPr>
                <w:rFonts w:ascii="Times New Roman" w:hAnsi="Times New Roman" w:cs="Times New Roman"/>
                <w:sz w:val="24"/>
                <w:szCs w:val="24"/>
              </w:rPr>
            </w:pPr>
            <w:r w:rsidRPr="00281D15">
              <w:rPr>
                <w:rFonts w:ascii="Times New Roman" w:hAnsi="Times New Roman" w:cs="Times New Roman"/>
                <w:sz w:val="24"/>
                <w:szCs w:val="24"/>
              </w:rPr>
              <w:t>6.</w:t>
            </w:r>
          </w:p>
          <w:p w14:paraId="4140E495" w14:textId="77777777" w:rsidR="00281D15" w:rsidRPr="00281D15" w:rsidRDefault="00281D15" w:rsidP="00281D15">
            <w:pPr>
              <w:pStyle w:val="ListParagraph"/>
              <w:ind w:left="342"/>
              <w:rPr>
                <w:rFonts w:cs="Times New Roman"/>
              </w:rPr>
            </w:pPr>
          </w:p>
        </w:tc>
        <w:tc>
          <w:tcPr>
            <w:tcW w:w="4230" w:type="dxa"/>
          </w:tcPr>
          <w:p w14:paraId="718E111A" w14:textId="77777777" w:rsidR="00281D15" w:rsidRPr="00281D15" w:rsidRDefault="00281D15" w:rsidP="00281D15">
            <w:pPr>
              <w:rPr>
                <w:rFonts w:ascii="Times New Roman" w:hAnsi="Times New Roman" w:cs="Times New Roman"/>
                <w:sz w:val="24"/>
                <w:szCs w:val="24"/>
              </w:rPr>
            </w:pPr>
          </w:p>
        </w:tc>
      </w:tr>
      <w:tr w:rsidR="00281D15" w:rsidRPr="00281D15" w14:paraId="6BCEA8DD" w14:textId="77777777" w:rsidTr="00281D15">
        <w:tc>
          <w:tcPr>
            <w:tcW w:w="737" w:type="dxa"/>
          </w:tcPr>
          <w:p w14:paraId="295FBE82" w14:textId="77777777" w:rsidR="00281D15" w:rsidRPr="00281D15" w:rsidRDefault="00281D15" w:rsidP="00BB27A0">
            <w:pPr>
              <w:pStyle w:val="ListParagraph"/>
              <w:numPr>
                <w:ilvl w:val="0"/>
                <w:numId w:val="4"/>
              </w:numPr>
              <w:spacing w:line="480" w:lineRule="auto"/>
              <w:rPr>
                <w:rFonts w:cs="Times New Roman"/>
              </w:rPr>
            </w:pPr>
          </w:p>
        </w:tc>
        <w:tc>
          <w:tcPr>
            <w:tcW w:w="4501" w:type="dxa"/>
            <w:gridSpan w:val="2"/>
          </w:tcPr>
          <w:p w14:paraId="591C4E7A" w14:textId="77777777" w:rsidR="00281D15" w:rsidRPr="00281D15" w:rsidRDefault="00281D15" w:rsidP="00281D15">
            <w:pPr>
              <w:spacing w:line="480" w:lineRule="auto"/>
              <w:rPr>
                <w:rFonts w:ascii="Times New Roman" w:hAnsi="Times New Roman" w:cs="Times New Roman"/>
                <w:sz w:val="24"/>
                <w:szCs w:val="24"/>
              </w:rPr>
            </w:pPr>
          </w:p>
        </w:tc>
        <w:tc>
          <w:tcPr>
            <w:tcW w:w="630" w:type="dxa"/>
            <w:hideMark/>
          </w:tcPr>
          <w:p w14:paraId="2DFB8293" w14:textId="77777777" w:rsidR="00281D15" w:rsidRPr="00281D15" w:rsidRDefault="00281D15" w:rsidP="00281D15">
            <w:pPr>
              <w:spacing w:line="480" w:lineRule="auto"/>
              <w:rPr>
                <w:rFonts w:ascii="Times New Roman" w:hAnsi="Times New Roman" w:cs="Times New Roman"/>
                <w:sz w:val="24"/>
                <w:szCs w:val="24"/>
              </w:rPr>
            </w:pPr>
            <w:r w:rsidRPr="00281D15">
              <w:rPr>
                <w:rFonts w:ascii="Times New Roman" w:hAnsi="Times New Roman" w:cs="Times New Roman"/>
                <w:sz w:val="24"/>
                <w:szCs w:val="24"/>
              </w:rPr>
              <w:t>7.</w:t>
            </w:r>
          </w:p>
        </w:tc>
        <w:tc>
          <w:tcPr>
            <w:tcW w:w="4230" w:type="dxa"/>
          </w:tcPr>
          <w:p w14:paraId="24CD1C98" w14:textId="77777777" w:rsidR="00281D15" w:rsidRPr="00281D15" w:rsidRDefault="00281D15" w:rsidP="00281D15">
            <w:pPr>
              <w:spacing w:line="480" w:lineRule="auto"/>
              <w:rPr>
                <w:rFonts w:ascii="Times New Roman" w:hAnsi="Times New Roman" w:cs="Times New Roman"/>
                <w:sz w:val="24"/>
                <w:szCs w:val="24"/>
              </w:rPr>
            </w:pPr>
          </w:p>
        </w:tc>
      </w:tr>
      <w:tr w:rsidR="00281D15" w:rsidRPr="00281D15" w14:paraId="123B4E54" w14:textId="77777777" w:rsidTr="00281D15">
        <w:tc>
          <w:tcPr>
            <w:tcW w:w="737" w:type="dxa"/>
          </w:tcPr>
          <w:p w14:paraId="72312895" w14:textId="77777777" w:rsidR="00281D15" w:rsidRPr="00281D15" w:rsidRDefault="00281D15" w:rsidP="00BB27A0">
            <w:pPr>
              <w:pStyle w:val="ListParagraph"/>
              <w:numPr>
                <w:ilvl w:val="0"/>
                <w:numId w:val="4"/>
              </w:numPr>
              <w:spacing w:line="480" w:lineRule="auto"/>
              <w:rPr>
                <w:rFonts w:cs="Times New Roman"/>
              </w:rPr>
            </w:pPr>
          </w:p>
        </w:tc>
        <w:tc>
          <w:tcPr>
            <w:tcW w:w="4501" w:type="dxa"/>
            <w:gridSpan w:val="2"/>
          </w:tcPr>
          <w:p w14:paraId="62EED789" w14:textId="77777777" w:rsidR="00281D15" w:rsidRPr="00281D15" w:rsidRDefault="00281D15" w:rsidP="00281D15">
            <w:pPr>
              <w:spacing w:line="480" w:lineRule="auto"/>
              <w:rPr>
                <w:rFonts w:ascii="Times New Roman" w:hAnsi="Times New Roman" w:cs="Times New Roman"/>
                <w:sz w:val="24"/>
                <w:szCs w:val="24"/>
              </w:rPr>
            </w:pPr>
          </w:p>
        </w:tc>
        <w:tc>
          <w:tcPr>
            <w:tcW w:w="630" w:type="dxa"/>
            <w:hideMark/>
          </w:tcPr>
          <w:p w14:paraId="7FCF82E6" w14:textId="77777777" w:rsidR="00281D15" w:rsidRPr="00281D15" w:rsidRDefault="00281D15" w:rsidP="00281D15">
            <w:pPr>
              <w:pStyle w:val="ListParagraph"/>
              <w:spacing w:line="480" w:lineRule="auto"/>
              <w:ind w:left="0"/>
              <w:rPr>
                <w:rFonts w:cs="Times New Roman"/>
              </w:rPr>
            </w:pPr>
            <w:r w:rsidRPr="00281D15">
              <w:rPr>
                <w:rFonts w:cs="Times New Roman"/>
              </w:rPr>
              <w:t>8.</w:t>
            </w:r>
          </w:p>
        </w:tc>
        <w:tc>
          <w:tcPr>
            <w:tcW w:w="4230" w:type="dxa"/>
          </w:tcPr>
          <w:p w14:paraId="56DDB37B" w14:textId="77777777" w:rsidR="00281D15" w:rsidRPr="00281D15" w:rsidRDefault="00281D15" w:rsidP="00281D15">
            <w:pPr>
              <w:spacing w:line="480" w:lineRule="auto"/>
              <w:rPr>
                <w:rFonts w:ascii="Times New Roman" w:hAnsi="Times New Roman" w:cs="Times New Roman"/>
                <w:sz w:val="24"/>
                <w:szCs w:val="24"/>
              </w:rPr>
            </w:pPr>
          </w:p>
        </w:tc>
      </w:tr>
      <w:tr w:rsidR="00281D15" w:rsidRPr="00281D15" w14:paraId="595ACD8E" w14:textId="77777777" w:rsidTr="00281D15">
        <w:tc>
          <w:tcPr>
            <w:tcW w:w="737" w:type="dxa"/>
          </w:tcPr>
          <w:p w14:paraId="08389B6D" w14:textId="77777777" w:rsidR="00281D15" w:rsidRPr="00281D15" w:rsidRDefault="00281D15" w:rsidP="00BB27A0">
            <w:pPr>
              <w:pStyle w:val="ListParagraph"/>
              <w:numPr>
                <w:ilvl w:val="0"/>
                <w:numId w:val="4"/>
              </w:numPr>
              <w:spacing w:line="480" w:lineRule="auto"/>
              <w:rPr>
                <w:rFonts w:cs="Times New Roman"/>
              </w:rPr>
            </w:pPr>
          </w:p>
        </w:tc>
        <w:tc>
          <w:tcPr>
            <w:tcW w:w="4501" w:type="dxa"/>
            <w:gridSpan w:val="2"/>
          </w:tcPr>
          <w:p w14:paraId="7EAF4CD5" w14:textId="77777777" w:rsidR="00281D15" w:rsidRPr="00281D15" w:rsidRDefault="00281D15" w:rsidP="00281D15">
            <w:pPr>
              <w:spacing w:line="480" w:lineRule="auto"/>
              <w:rPr>
                <w:rFonts w:ascii="Times New Roman" w:hAnsi="Times New Roman" w:cs="Times New Roman"/>
                <w:sz w:val="24"/>
                <w:szCs w:val="24"/>
              </w:rPr>
            </w:pPr>
          </w:p>
        </w:tc>
        <w:tc>
          <w:tcPr>
            <w:tcW w:w="630" w:type="dxa"/>
            <w:hideMark/>
          </w:tcPr>
          <w:p w14:paraId="262375FA" w14:textId="77777777" w:rsidR="00281D15" w:rsidRPr="00281D15" w:rsidRDefault="00281D15" w:rsidP="00281D15">
            <w:pPr>
              <w:spacing w:line="480" w:lineRule="auto"/>
              <w:rPr>
                <w:rFonts w:ascii="Times New Roman" w:hAnsi="Times New Roman" w:cs="Times New Roman"/>
                <w:sz w:val="24"/>
                <w:szCs w:val="24"/>
              </w:rPr>
            </w:pPr>
            <w:r w:rsidRPr="00281D15">
              <w:rPr>
                <w:rFonts w:ascii="Times New Roman" w:hAnsi="Times New Roman" w:cs="Times New Roman"/>
                <w:sz w:val="24"/>
                <w:szCs w:val="24"/>
              </w:rPr>
              <w:t>9.</w:t>
            </w:r>
          </w:p>
        </w:tc>
        <w:tc>
          <w:tcPr>
            <w:tcW w:w="4230" w:type="dxa"/>
          </w:tcPr>
          <w:p w14:paraId="3971AF31" w14:textId="77777777" w:rsidR="00281D15" w:rsidRPr="00281D15" w:rsidRDefault="00281D15" w:rsidP="00281D15">
            <w:pPr>
              <w:spacing w:line="480" w:lineRule="auto"/>
              <w:rPr>
                <w:rFonts w:ascii="Times New Roman" w:hAnsi="Times New Roman" w:cs="Times New Roman"/>
                <w:sz w:val="24"/>
                <w:szCs w:val="24"/>
              </w:rPr>
            </w:pPr>
          </w:p>
        </w:tc>
      </w:tr>
      <w:tr w:rsidR="00281D15" w:rsidRPr="00281D15" w14:paraId="31CD8AB3" w14:textId="77777777" w:rsidTr="00281D15">
        <w:tc>
          <w:tcPr>
            <w:tcW w:w="737" w:type="dxa"/>
          </w:tcPr>
          <w:p w14:paraId="0B8CA9DD" w14:textId="77777777" w:rsidR="00281D15" w:rsidRPr="00281D15" w:rsidRDefault="00281D15" w:rsidP="00BB27A0">
            <w:pPr>
              <w:pStyle w:val="ListParagraph"/>
              <w:numPr>
                <w:ilvl w:val="0"/>
                <w:numId w:val="4"/>
              </w:numPr>
              <w:spacing w:line="480" w:lineRule="auto"/>
              <w:rPr>
                <w:rFonts w:cs="Times New Roman"/>
              </w:rPr>
            </w:pPr>
          </w:p>
        </w:tc>
        <w:tc>
          <w:tcPr>
            <w:tcW w:w="4501" w:type="dxa"/>
            <w:gridSpan w:val="2"/>
          </w:tcPr>
          <w:p w14:paraId="2E5D3EA1" w14:textId="77777777" w:rsidR="00281D15" w:rsidRPr="00281D15" w:rsidRDefault="00281D15" w:rsidP="00281D15">
            <w:pPr>
              <w:spacing w:line="480" w:lineRule="auto"/>
              <w:rPr>
                <w:rFonts w:ascii="Times New Roman" w:hAnsi="Times New Roman" w:cs="Times New Roman"/>
                <w:sz w:val="24"/>
                <w:szCs w:val="24"/>
              </w:rPr>
            </w:pPr>
          </w:p>
        </w:tc>
        <w:tc>
          <w:tcPr>
            <w:tcW w:w="630" w:type="dxa"/>
            <w:hideMark/>
          </w:tcPr>
          <w:p w14:paraId="4A387AEF" w14:textId="77777777" w:rsidR="00281D15" w:rsidRPr="00281D15" w:rsidRDefault="00281D15" w:rsidP="00281D15">
            <w:pPr>
              <w:spacing w:line="480" w:lineRule="auto"/>
              <w:rPr>
                <w:rFonts w:ascii="Times New Roman" w:hAnsi="Times New Roman" w:cs="Times New Roman"/>
                <w:sz w:val="24"/>
                <w:szCs w:val="24"/>
              </w:rPr>
            </w:pPr>
            <w:r w:rsidRPr="00281D15">
              <w:rPr>
                <w:rFonts w:ascii="Times New Roman" w:hAnsi="Times New Roman" w:cs="Times New Roman"/>
                <w:sz w:val="24"/>
                <w:szCs w:val="24"/>
              </w:rPr>
              <w:t>10.</w:t>
            </w:r>
          </w:p>
        </w:tc>
        <w:tc>
          <w:tcPr>
            <w:tcW w:w="4230" w:type="dxa"/>
          </w:tcPr>
          <w:p w14:paraId="73D0F17F" w14:textId="77777777" w:rsidR="00281D15" w:rsidRPr="00281D15" w:rsidRDefault="00281D15" w:rsidP="00281D15">
            <w:pPr>
              <w:spacing w:line="480" w:lineRule="auto"/>
              <w:rPr>
                <w:rFonts w:ascii="Times New Roman" w:hAnsi="Times New Roman" w:cs="Times New Roman"/>
                <w:sz w:val="24"/>
                <w:szCs w:val="24"/>
              </w:rPr>
            </w:pPr>
          </w:p>
        </w:tc>
      </w:tr>
      <w:tr w:rsidR="00281D15" w:rsidRPr="00281D15" w14:paraId="2B5D2C95" w14:textId="77777777" w:rsidTr="00281D15">
        <w:tc>
          <w:tcPr>
            <w:tcW w:w="10098" w:type="dxa"/>
            <w:gridSpan w:val="5"/>
          </w:tcPr>
          <w:p w14:paraId="354ECEB8" w14:textId="77777777" w:rsidR="00281D15" w:rsidRPr="00281D15" w:rsidRDefault="00281D15" w:rsidP="00281D15">
            <w:pPr>
              <w:rPr>
                <w:rFonts w:ascii="Times New Roman" w:hAnsi="Times New Roman" w:cs="Times New Roman"/>
                <w:sz w:val="24"/>
                <w:szCs w:val="24"/>
              </w:rPr>
            </w:pPr>
          </w:p>
        </w:tc>
      </w:tr>
      <w:tr w:rsidR="00281D15" w:rsidRPr="00281D15" w14:paraId="7F53FAB6" w14:textId="77777777" w:rsidTr="00281D15">
        <w:tc>
          <w:tcPr>
            <w:tcW w:w="3888" w:type="dxa"/>
            <w:gridSpan w:val="2"/>
            <w:hideMark/>
          </w:tcPr>
          <w:p w14:paraId="30840B66" w14:textId="77777777" w:rsidR="00281D15" w:rsidRPr="00281D15" w:rsidRDefault="00281D15" w:rsidP="00281D15">
            <w:pPr>
              <w:rPr>
                <w:rFonts w:ascii="Times New Roman" w:hAnsi="Times New Roman" w:cs="Times New Roman"/>
                <w:b/>
                <w:sz w:val="24"/>
                <w:szCs w:val="24"/>
              </w:rPr>
            </w:pPr>
            <w:r w:rsidRPr="00281D15">
              <w:rPr>
                <w:rFonts w:ascii="Times New Roman" w:hAnsi="Times New Roman" w:cs="Times New Roman"/>
                <w:b/>
                <w:sz w:val="24"/>
                <w:szCs w:val="24"/>
              </w:rPr>
              <w:t>Number of Network</w:t>
            </w:r>
          </w:p>
          <w:p w14:paraId="54B61588" w14:textId="77777777" w:rsidR="00281D15" w:rsidRPr="00281D15" w:rsidRDefault="00281D15" w:rsidP="00281D15">
            <w:pPr>
              <w:rPr>
                <w:rFonts w:ascii="Times New Roman" w:hAnsi="Times New Roman" w:cs="Times New Roman"/>
                <w:sz w:val="24"/>
                <w:szCs w:val="24"/>
              </w:rPr>
            </w:pPr>
            <w:r w:rsidRPr="00281D15">
              <w:rPr>
                <w:rFonts w:ascii="Times New Roman" w:hAnsi="Times New Roman" w:cs="Times New Roman"/>
                <w:b/>
                <w:sz w:val="24"/>
                <w:szCs w:val="24"/>
              </w:rPr>
              <w:t xml:space="preserve"> Members listed:</w:t>
            </w:r>
          </w:p>
        </w:tc>
        <w:tc>
          <w:tcPr>
            <w:tcW w:w="6210" w:type="dxa"/>
            <w:gridSpan w:val="3"/>
            <w:tcBorders>
              <w:top w:val="nil"/>
              <w:left w:val="nil"/>
              <w:bottom w:val="single" w:sz="4" w:space="0" w:color="auto"/>
              <w:right w:val="nil"/>
            </w:tcBorders>
          </w:tcPr>
          <w:p w14:paraId="6864D533" w14:textId="77777777" w:rsidR="00281D15" w:rsidRPr="00281D15" w:rsidRDefault="00281D15" w:rsidP="00281D15">
            <w:pPr>
              <w:ind w:left="732"/>
              <w:rPr>
                <w:rFonts w:ascii="Times New Roman" w:hAnsi="Times New Roman" w:cs="Times New Roman"/>
                <w:sz w:val="24"/>
                <w:szCs w:val="24"/>
              </w:rPr>
            </w:pPr>
          </w:p>
        </w:tc>
      </w:tr>
      <w:tr w:rsidR="00281D15" w:rsidRPr="00281D15" w14:paraId="0F9D4252" w14:textId="77777777" w:rsidTr="00281D15">
        <w:tc>
          <w:tcPr>
            <w:tcW w:w="3888" w:type="dxa"/>
            <w:gridSpan w:val="2"/>
          </w:tcPr>
          <w:p w14:paraId="53C61B9E" w14:textId="77777777" w:rsidR="00281D15" w:rsidRPr="00281D15" w:rsidRDefault="00281D15" w:rsidP="00281D15">
            <w:pPr>
              <w:rPr>
                <w:rFonts w:ascii="Times New Roman" w:hAnsi="Times New Roman" w:cs="Times New Roman"/>
                <w:sz w:val="24"/>
                <w:szCs w:val="24"/>
              </w:rPr>
            </w:pPr>
          </w:p>
        </w:tc>
        <w:tc>
          <w:tcPr>
            <w:tcW w:w="6210" w:type="dxa"/>
            <w:gridSpan w:val="3"/>
            <w:tcBorders>
              <w:top w:val="single" w:sz="4" w:space="0" w:color="auto"/>
              <w:left w:val="nil"/>
              <w:bottom w:val="nil"/>
              <w:right w:val="nil"/>
            </w:tcBorders>
          </w:tcPr>
          <w:p w14:paraId="721E4DD8" w14:textId="77777777" w:rsidR="00281D15" w:rsidRPr="00281D15" w:rsidRDefault="00281D15" w:rsidP="00281D15">
            <w:pPr>
              <w:rPr>
                <w:rFonts w:ascii="Times New Roman" w:hAnsi="Times New Roman" w:cs="Times New Roman"/>
                <w:sz w:val="24"/>
                <w:szCs w:val="24"/>
              </w:rPr>
            </w:pPr>
          </w:p>
        </w:tc>
      </w:tr>
      <w:tr w:rsidR="00281D15" w:rsidRPr="00281D15" w14:paraId="1419DBF5" w14:textId="77777777" w:rsidTr="00281D15">
        <w:tc>
          <w:tcPr>
            <w:tcW w:w="10098" w:type="dxa"/>
            <w:gridSpan w:val="5"/>
            <w:hideMark/>
          </w:tcPr>
          <w:p w14:paraId="1F05F82B" w14:textId="698BC0B4" w:rsidR="00281D15" w:rsidRDefault="00281D15" w:rsidP="00281D15">
            <w:pPr>
              <w:rPr>
                <w:rFonts w:ascii="Times New Roman" w:eastAsia="Times New Roman" w:hAnsi="Times New Roman" w:cs="Times New Roman"/>
                <w:bCs/>
                <w:i/>
                <w:color w:val="000000"/>
                <w:sz w:val="24"/>
                <w:szCs w:val="24"/>
              </w:rPr>
            </w:pPr>
            <w:r w:rsidRPr="00281D15">
              <w:rPr>
                <w:rFonts w:ascii="Times New Roman" w:eastAsia="Times New Roman" w:hAnsi="Times New Roman" w:cs="Times New Roman"/>
                <w:b/>
                <w:bCs/>
                <w:color w:val="000000"/>
                <w:sz w:val="24"/>
                <w:szCs w:val="24"/>
              </w:rPr>
              <w:t xml:space="preserve">If participant lists fewer than five: </w:t>
            </w:r>
            <w:r w:rsidRPr="00281D15">
              <w:rPr>
                <w:rFonts w:ascii="Times New Roman" w:eastAsia="Times New Roman" w:hAnsi="Times New Roman" w:cs="Times New Roman"/>
                <w:bCs/>
                <w:i/>
                <w:color w:val="000000"/>
                <w:sz w:val="24"/>
                <w:szCs w:val="24"/>
              </w:rPr>
              <w:t xml:space="preserve">Is there anyone else? Please think back to the last </w:t>
            </w:r>
            <w:r w:rsidR="00D92061">
              <w:rPr>
                <w:rFonts w:ascii="Times New Roman" w:eastAsia="Times New Roman" w:hAnsi="Times New Roman" w:cs="Times New Roman"/>
                <w:bCs/>
                <w:i/>
                <w:color w:val="000000"/>
                <w:sz w:val="24"/>
                <w:szCs w:val="24"/>
              </w:rPr>
              <w:t>few times</w:t>
            </w:r>
            <w:r w:rsidRPr="00281D15">
              <w:rPr>
                <w:rFonts w:ascii="Times New Roman" w:eastAsia="Times New Roman" w:hAnsi="Times New Roman" w:cs="Times New Roman"/>
                <w:bCs/>
                <w:i/>
                <w:color w:val="000000"/>
                <w:sz w:val="24"/>
                <w:szCs w:val="24"/>
              </w:rPr>
              <w:t xml:space="preserve"> you talked with </w:t>
            </w:r>
            <w:r w:rsidR="00D92061">
              <w:rPr>
                <w:rFonts w:ascii="Times New Roman" w:eastAsia="Times New Roman" w:hAnsi="Times New Roman" w:cs="Times New Roman"/>
                <w:bCs/>
                <w:i/>
                <w:color w:val="000000"/>
                <w:sz w:val="24"/>
                <w:szCs w:val="24"/>
              </w:rPr>
              <w:t>someone</w:t>
            </w:r>
            <w:r w:rsidRPr="00281D15">
              <w:rPr>
                <w:rFonts w:ascii="Times New Roman" w:eastAsia="Times New Roman" w:hAnsi="Times New Roman" w:cs="Times New Roman"/>
                <w:bCs/>
                <w:i/>
                <w:color w:val="000000"/>
                <w:sz w:val="24"/>
                <w:szCs w:val="24"/>
              </w:rPr>
              <w:t xml:space="preserve"> about important things in your life. </w:t>
            </w:r>
            <w:r w:rsidR="00A46761">
              <w:rPr>
                <w:rFonts w:ascii="Times New Roman" w:eastAsia="Times New Roman" w:hAnsi="Times New Roman" w:cs="Times New Roman"/>
                <w:bCs/>
                <w:i/>
                <w:color w:val="000000"/>
                <w:sz w:val="24"/>
                <w:szCs w:val="24"/>
              </w:rPr>
              <w:t xml:space="preserve">Are any of them not </w:t>
            </w:r>
            <w:r w:rsidR="00D92061">
              <w:rPr>
                <w:rFonts w:ascii="Times New Roman" w:eastAsia="Times New Roman" w:hAnsi="Times New Roman" w:cs="Times New Roman"/>
                <w:bCs/>
                <w:i/>
                <w:color w:val="000000"/>
                <w:sz w:val="24"/>
                <w:szCs w:val="24"/>
              </w:rPr>
              <w:t>list</w:t>
            </w:r>
            <w:r w:rsidR="00A46761">
              <w:rPr>
                <w:rFonts w:ascii="Times New Roman" w:eastAsia="Times New Roman" w:hAnsi="Times New Roman" w:cs="Times New Roman"/>
                <w:bCs/>
                <w:i/>
                <w:color w:val="000000"/>
                <w:sz w:val="24"/>
                <w:szCs w:val="24"/>
              </w:rPr>
              <w:t>ed</w:t>
            </w:r>
            <w:r w:rsidRPr="00281D15">
              <w:rPr>
                <w:rFonts w:ascii="Times New Roman" w:eastAsia="Times New Roman" w:hAnsi="Times New Roman" w:cs="Times New Roman"/>
                <w:bCs/>
                <w:i/>
                <w:color w:val="000000"/>
                <w:sz w:val="24"/>
                <w:szCs w:val="24"/>
              </w:rPr>
              <w:t>?</w:t>
            </w:r>
          </w:p>
          <w:p w14:paraId="430E3BD3" w14:textId="77777777" w:rsidR="00281D15" w:rsidRPr="00281D15" w:rsidRDefault="00281D15" w:rsidP="00281D15">
            <w:pPr>
              <w:rPr>
                <w:rFonts w:ascii="Times New Roman" w:eastAsia="Times New Roman" w:hAnsi="Times New Roman" w:cs="Times New Roman"/>
                <w:b/>
                <w:bCs/>
                <w:color w:val="000000"/>
                <w:sz w:val="24"/>
                <w:szCs w:val="24"/>
              </w:rPr>
            </w:pPr>
          </w:p>
        </w:tc>
      </w:tr>
      <w:tr w:rsidR="00281D15" w:rsidRPr="00281D15" w14:paraId="14B9A1A5" w14:textId="77777777" w:rsidTr="00281D15">
        <w:tc>
          <w:tcPr>
            <w:tcW w:w="10098" w:type="dxa"/>
            <w:gridSpan w:val="5"/>
          </w:tcPr>
          <w:p w14:paraId="3F17F25D" w14:textId="77777777" w:rsidR="00281D15" w:rsidRPr="00281D15" w:rsidRDefault="00281D15" w:rsidP="00281D15">
            <w:pPr>
              <w:rPr>
                <w:rFonts w:ascii="Times New Roman" w:hAnsi="Times New Roman" w:cs="Times New Roman"/>
                <w:sz w:val="24"/>
                <w:szCs w:val="24"/>
              </w:rPr>
            </w:pPr>
          </w:p>
        </w:tc>
      </w:tr>
      <w:tr w:rsidR="00281D15" w:rsidRPr="00281D15" w14:paraId="506B6BC3" w14:textId="77777777" w:rsidTr="00281D15">
        <w:tc>
          <w:tcPr>
            <w:tcW w:w="10098" w:type="dxa"/>
            <w:gridSpan w:val="5"/>
          </w:tcPr>
          <w:p w14:paraId="307AF1D6" w14:textId="77777777" w:rsidR="00281D15" w:rsidRPr="00281D15" w:rsidRDefault="00281D15" w:rsidP="00281D15">
            <w:pPr>
              <w:pStyle w:val="NoSpacing"/>
              <w:rPr>
                <w:rFonts w:ascii="Times New Roman" w:hAnsi="Times New Roman" w:cs="Times New Roman"/>
                <w:b/>
                <w:sz w:val="24"/>
                <w:szCs w:val="24"/>
              </w:rPr>
            </w:pPr>
            <w:r w:rsidRPr="00281D15">
              <w:rPr>
                <w:rFonts w:ascii="Times New Roman" w:hAnsi="Times New Roman" w:cs="Times New Roman"/>
                <w:b/>
                <w:sz w:val="24"/>
                <w:szCs w:val="24"/>
              </w:rPr>
              <w:t xml:space="preserve">If participant lists more than five: </w:t>
            </w:r>
            <w:r w:rsidRPr="00281D15">
              <w:rPr>
                <w:rFonts w:ascii="Times New Roman" w:hAnsi="Times New Roman" w:cs="Times New Roman"/>
                <w:i/>
                <w:sz w:val="24"/>
                <w:szCs w:val="24"/>
              </w:rPr>
              <w:t xml:space="preserve">Is there anyone else? </w:t>
            </w:r>
          </w:p>
          <w:p w14:paraId="779C6FBD" w14:textId="77777777" w:rsidR="00281D15" w:rsidRDefault="00281D15" w:rsidP="00281D15">
            <w:pPr>
              <w:pStyle w:val="NoSpacing"/>
              <w:rPr>
                <w:rFonts w:ascii="Times New Roman" w:hAnsi="Times New Roman" w:cs="Times New Roman"/>
                <w:sz w:val="24"/>
                <w:szCs w:val="24"/>
              </w:rPr>
            </w:pPr>
          </w:p>
          <w:p w14:paraId="47778D10" w14:textId="77777777" w:rsidR="00281D15" w:rsidRPr="00281D15" w:rsidRDefault="00281D15" w:rsidP="00281D15">
            <w:pPr>
              <w:pStyle w:val="NoSpacing"/>
              <w:rPr>
                <w:rFonts w:ascii="Times New Roman" w:hAnsi="Times New Roman" w:cs="Times New Roman"/>
                <w:sz w:val="24"/>
                <w:szCs w:val="24"/>
              </w:rPr>
            </w:pPr>
          </w:p>
        </w:tc>
      </w:tr>
      <w:tr w:rsidR="00281D15" w:rsidRPr="00281D15" w14:paraId="02936DCE" w14:textId="77777777" w:rsidTr="00281D15">
        <w:tc>
          <w:tcPr>
            <w:tcW w:w="10098" w:type="dxa"/>
            <w:gridSpan w:val="5"/>
          </w:tcPr>
          <w:p w14:paraId="44120695" w14:textId="316CB6AC" w:rsidR="00281D15" w:rsidRPr="00281D15" w:rsidRDefault="00281D15" w:rsidP="00281D15">
            <w:pPr>
              <w:pStyle w:val="NoSpacing"/>
              <w:rPr>
                <w:rFonts w:ascii="Times New Roman" w:hAnsi="Times New Roman" w:cs="Times New Roman"/>
                <w:i/>
                <w:sz w:val="24"/>
                <w:szCs w:val="24"/>
              </w:rPr>
            </w:pPr>
            <w:r w:rsidRPr="00281D15">
              <w:rPr>
                <w:rFonts w:ascii="Times New Roman" w:hAnsi="Times New Roman" w:cs="Times New Roman"/>
                <w:i/>
                <w:sz w:val="24"/>
                <w:szCs w:val="24"/>
              </w:rPr>
              <w:t>Ok so this is a good list for us to work with. For the next part of our activity, we’re going to focus on the first five people you listed. I’m going to ask you some questions about each of them. If you don’t know the answer or are uncomfortable with any question, just let me know and we</w:t>
            </w:r>
            <w:r w:rsidR="00A46761">
              <w:rPr>
                <w:rFonts w:ascii="Times New Roman" w:hAnsi="Times New Roman" w:cs="Times New Roman"/>
                <w:i/>
                <w:sz w:val="24"/>
                <w:szCs w:val="24"/>
              </w:rPr>
              <w:t xml:space="preserve"> can</w:t>
            </w:r>
            <w:r w:rsidRPr="00281D15">
              <w:rPr>
                <w:rFonts w:ascii="Times New Roman" w:hAnsi="Times New Roman" w:cs="Times New Roman"/>
                <w:i/>
                <w:sz w:val="24"/>
                <w:szCs w:val="24"/>
              </w:rPr>
              <w:t xml:space="preserve"> move on. </w:t>
            </w:r>
          </w:p>
        </w:tc>
      </w:tr>
    </w:tbl>
    <w:p w14:paraId="6CE82BFC" w14:textId="77777777" w:rsidR="00206454" w:rsidRPr="00281D15" w:rsidRDefault="00206454" w:rsidP="00281D15">
      <w:pPr>
        <w:pStyle w:val="Normal1"/>
        <w:spacing w:after="0" w:line="240" w:lineRule="auto"/>
        <w:rPr>
          <w:rFonts w:ascii="Times New Roman" w:eastAsia="Arial" w:hAnsi="Times New Roman" w:cs="Times New Roman"/>
          <w:i/>
          <w:sz w:val="24"/>
          <w:szCs w:val="24"/>
        </w:rPr>
      </w:pPr>
    </w:p>
    <w:p w14:paraId="21EC4C93" w14:textId="77777777" w:rsidR="00206454" w:rsidRPr="00281D15" w:rsidRDefault="00206454" w:rsidP="00281D15">
      <w:pPr>
        <w:pStyle w:val="Normal1"/>
        <w:spacing w:after="0" w:line="240" w:lineRule="auto"/>
        <w:rPr>
          <w:rFonts w:ascii="Times New Roman" w:eastAsia="Arial" w:hAnsi="Times New Roman" w:cs="Times New Roman"/>
          <w:i/>
          <w:sz w:val="24"/>
          <w:szCs w:val="24"/>
        </w:rPr>
      </w:pPr>
    </w:p>
    <w:p w14:paraId="01426EB6" w14:textId="77777777" w:rsidR="00281D15" w:rsidRPr="00281D15" w:rsidRDefault="00281D15" w:rsidP="00281D15">
      <w:pPr>
        <w:pStyle w:val="Normal1"/>
        <w:spacing w:after="0" w:line="240" w:lineRule="auto"/>
        <w:rPr>
          <w:rFonts w:ascii="Times New Roman" w:eastAsia="Arial" w:hAnsi="Times New Roman" w:cs="Times New Roman"/>
          <w:b/>
          <w:sz w:val="24"/>
          <w:szCs w:val="24"/>
        </w:rPr>
      </w:pPr>
    </w:p>
    <w:p w14:paraId="6C9DDE48" w14:textId="167977E5" w:rsidR="00281D15" w:rsidRPr="00281D15" w:rsidRDefault="00281D15" w:rsidP="00281D15">
      <w:pPr>
        <w:spacing w:after="0" w:line="240" w:lineRule="auto"/>
        <w:rPr>
          <w:rFonts w:ascii="Times New Roman" w:eastAsia="Times New Roman" w:hAnsi="Times New Roman" w:cs="Times New Roman"/>
          <w:b/>
          <w:bCs/>
          <w:i/>
          <w:sz w:val="24"/>
          <w:szCs w:val="24"/>
        </w:rPr>
      </w:pPr>
      <w:r w:rsidRPr="00281D15">
        <w:rPr>
          <w:rFonts w:ascii="Times New Roman" w:eastAsia="Times New Roman" w:hAnsi="Times New Roman" w:cs="Times New Roman"/>
          <w:b/>
          <w:bCs/>
          <w:i/>
          <w:sz w:val="24"/>
          <w:szCs w:val="24"/>
        </w:rPr>
        <w:t>Let’s start with [NAME 1]. Using the hand cards I’ve given you,</w:t>
      </w:r>
      <w:r w:rsidR="00A46761">
        <w:rPr>
          <w:rFonts w:ascii="Times New Roman" w:eastAsia="Times New Roman" w:hAnsi="Times New Roman" w:cs="Times New Roman"/>
          <w:b/>
          <w:bCs/>
          <w:i/>
          <w:sz w:val="24"/>
          <w:szCs w:val="24"/>
        </w:rPr>
        <w:t xml:space="preserve"> please select a number that best answers the following questions.</w:t>
      </w:r>
    </w:p>
    <w:p w14:paraId="7F6569C3" w14:textId="77777777" w:rsidR="00281D15" w:rsidRPr="00281D15" w:rsidRDefault="00281D15" w:rsidP="00281D15">
      <w:pPr>
        <w:spacing w:after="0" w:line="240" w:lineRule="auto"/>
        <w:ind w:right="-1080"/>
        <w:rPr>
          <w:rFonts w:ascii="Times New Roman" w:hAnsi="Times New Roman" w:cs="Times New Roman"/>
          <w:b/>
          <w:sz w:val="24"/>
          <w:szCs w:val="24"/>
        </w:rPr>
      </w:pPr>
      <w:r w:rsidRPr="00281D15">
        <w:rPr>
          <w:rFonts w:ascii="Times New Roman" w:hAnsi="Times New Roman" w:cs="Times New Roman"/>
          <w:b/>
          <w:sz w:val="24"/>
          <w:szCs w:val="24"/>
        </w:rPr>
        <w:lastRenderedPageBreak/>
        <w:tab/>
        <w:t xml:space="preserve">    </w:t>
      </w:r>
      <w:r w:rsidRPr="00281D15">
        <w:rPr>
          <w:rFonts w:ascii="Times New Roman" w:hAnsi="Times New Roman" w:cs="Times New Roman"/>
          <w:b/>
          <w:sz w:val="24"/>
          <w:szCs w:val="24"/>
        </w:rPr>
        <w:tab/>
        <w:t xml:space="preserve">    </w:t>
      </w:r>
    </w:p>
    <w:tbl>
      <w:tblPr>
        <w:tblStyle w:val="TableGrid"/>
        <w:tblW w:w="0" w:type="auto"/>
        <w:tblInd w:w="18" w:type="dxa"/>
        <w:tblLook w:val="04A0" w:firstRow="1" w:lastRow="0" w:firstColumn="1" w:lastColumn="0" w:noHBand="0" w:noVBand="1"/>
      </w:tblPr>
      <w:tblGrid>
        <w:gridCol w:w="2715"/>
        <w:gridCol w:w="1373"/>
        <w:gridCol w:w="1373"/>
        <w:gridCol w:w="1373"/>
        <w:gridCol w:w="1373"/>
        <w:gridCol w:w="1351"/>
      </w:tblGrid>
      <w:tr w:rsidR="00281D15" w:rsidRPr="00281D15" w14:paraId="344A9D96" w14:textId="77777777" w:rsidTr="00281D15">
        <w:tc>
          <w:tcPr>
            <w:tcW w:w="3150" w:type="dxa"/>
          </w:tcPr>
          <w:p w14:paraId="70976216" w14:textId="77777777" w:rsidR="00281D15" w:rsidRPr="00281D15" w:rsidRDefault="00281D15" w:rsidP="00281D15">
            <w:pPr>
              <w:rPr>
                <w:rFonts w:ascii="Times New Roman" w:hAnsi="Times New Roman" w:cs="Times New Roman"/>
                <w:b/>
                <w:sz w:val="24"/>
                <w:szCs w:val="24"/>
              </w:rPr>
            </w:pPr>
          </w:p>
        </w:tc>
        <w:tc>
          <w:tcPr>
            <w:tcW w:w="1526" w:type="dxa"/>
          </w:tcPr>
          <w:p w14:paraId="7A9AD6C2" w14:textId="77777777" w:rsidR="00281D15" w:rsidRPr="00281D15" w:rsidRDefault="00281D15" w:rsidP="00281D15">
            <w:pPr>
              <w:jc w:val="center"/>
              <w:rPr>
                <w:rFonts w:ascii="Times New Roman" w:hAnsi="Times New Roman" w:cs="Times New Roman"/>
                <w:b/>
                <w:sz w:val="24"/>
                <w:szCs w:val="24"/>
              </w:rPr>
            </w:pPr>
            <w:r w:rsidRPr="00281D15">
              <w:rPr>
                <w:rFonts w:ascii="Times New Roman" w:hAnsi="Times New Roman" w:cs="Times New Roman"/>
                <w:b/>
                <w:sz w:val="24"/>
                <w:szCs w:val="24"/>
              </w:rPr>
              <w:t>Person 1</w:t>
            </w:r>
          </w:p>
        </w:tc>
        <w:tc>
          <w:tcPr>
            <w:tcW w:w="1526" w:type="dxa"/>
          </w:tcPr>
          <w:p w14:paraId="212DB88E" w14:textId="77777777" w:rsidR="00281D15" w:rsidRPr="00281D15" w:rsidRDefault="00281D15" w:rsidP="00281D15">
            <w:pPr>
              <w:jc w:val="center"/>
              <w:rPr>
                <w:rFonts w:ascii="Times New Roman" w:hAnsi="Times New Roman" w:cs="Times New Roman"/>
                <w:b/>
                <w:sz w:val="24"/>
                <w:szCs w:val="24"/>
              </w:rPr>
            </w:pPr>
            <w:r w:rsidRPr="00281D15">
              <w:rPr>
                <w:rFonts w:ascii="Times New Roman" w:hAnsi="Times New Roman" w:cs="Times New Roman"/>
                <w:b/>
                <w:sz w:val="24"/>
                <w:szCs w:val="24"/>
              </w:rPr>
              <w:t>Person 2</w:t>
            </w:r>
          </w:p>
        </w:tc>
        <w:tc>
          <w:tcPr>
            <w:tcW w:w="1527" w:type="dxa"/>
          </w:tcPr>
          <w:p w14:paraId="720DDE99" w14:textId="77777777" w:rsidR="00281D15" w:rsidRPr="00281D15" w:rsidRDefault="00281D15" w:rsidP="00281D15">
            <w:pPr>
              <w:jc w:val="center"/>
              <w:rPr>
                <w:rFonts w:ascii="Times New Roman" w:hAnsi="Times New Roman" w:cs="Times New Roman"/>
                <w:b/>
                <w:sz w:val="24"/>
                <w:szCs w:val="24"/>
              </w:rPr>
            </w:pPr>
            <w:r w:rsidRPr="00281D15">
              <w:rPr>
                <w:rFonts w:ascii="Times New Roman" w:hAnsi="Times New Roman" w:cs="Times New Roman"/>
                <w:b/>
                <w:sz w:val="24"/>
                <w:szCs w:val="24"/>
              </w:rPr>
              <w:t>Person 3</w:t>
            </w:r>
          </w:p>
        </w:tc>
        <w:tc>
          <w:tcPr>
            <w:tcW w:w="1526" w:type="dxa"/>
          </w:tcPr>
          <w:p w14:paraId="19218A92" w14:textId="77777777" w:rsidR="00281D15" w:rsidRPr="00281D15" w:rsidRDefault="00281D15" w:rsidP="00281D15">
            <w:pPr>
              <w:jc w:val="center"/>
              <w:rPr>
                <w:rFonts w:ascii="Times New Roman" w:hAnsi="Times New Roman" w:cs="Times New Roman"/>
                <w:b/>
                <w:sz w:val="24"/>
                <w:szCs w:val="24"/>
              </w:rPr>
            </w:pPr>
            <w:r w:rsidRPr="00281D15">
              <w:rPr>
                <w:rFonts w:ascii="Times New Roman" w:hAnsi="Times New Roman" w:cs="Times New Roman"/>
                <w:b/>
                <w:sz w:val="24"/>
                <w:szCs w:val="24"/>
              </w:rPr>
              <w:t>Person 4</w:t>
            </w:r>
          </w:p>
        </w:tc>
        <w:tc>
          <w:tcPr>
            <w:tcW w:w="1527" w:type="dxa"/>
          </w:tcPr>
          <w:p w14:paraId="36CDC799" w14:textId="77777777" w:rsidR="00281D15" w:rsidRPr="00281D15" w:rsidRDefault="00281D15" w:rsidP="00281D15">
            <w:pPr>
              <w:ind w:left="-90"/>
              <w:jc w:val="center"/>
              <w:rPr>
                <w:rFonts w:ascii="Times New Roman" w:hAnsi="Times New Roman" w:cs="Times New Roman"/>
                <w:b/>
                <w:sz w:val="24"/>
                <w:szCs w:val="24"/>
              </w:rPr>
            </w:pPr>
            <w:r w:rsidRPr="00281D15">
              <w:rPr>
                <w:rFonts w:ascii="Times New Roman" w:hAnsi="Times New Roman" w:cs="Times New Roman"/>
                <w:b/>
                <w:sz w:val="24"/>
                <w:szCs w:val="24"/>
              </w:rPr>
              <w:t>Person 5</w:t>
            </w:r>
          </w:p>
          <w:p w14:paraId="0F6F1A24" w14:textId="77777777" w:rsidR="00281D15" w:rsidRPr="00281D15" w:rsidRDefault="00281D15" w:rsidP="00281D15">
            <w:pPr>
              <w:jc w:val="center"/>
              <w:rPr>
                <w:rFonts w:ascii="Times New Roman" w:hAnsi="Times New Roman" w:cs="Times New Roman"/>
                <w:b/>
                <w:sz w:val="24"/>
                <w:szCs w:val="24"/>
              </w:rPr>
            </w:pPr>
          </w:p>
        </w:tc>
      </w:tr>
      <w:tr w:rsidR="00281D15" w:rsidRPr="00281D15" w14:paraId="29F58FEE" w14:textId="77777777" w:rsidTr="00281D15">
        <w:tc>
          <w:tcPr>
            <w:tcW w:w="3150" w:type="dxa"/>
          </w:tcPr>
          <w:p w14:paraId="2D8C5A69" w14:textId="77777777" w:rsidR="00281D15" w:rsidRPr="00281D15" w:rsidRDefault="00281D15" w:rsidP="00281D15">
            <w:pPr>
              <w:rPr>
                <w:rFonts w:ascii="Times New Roman" w:hAnsi="Times New Roman" w:cs="Times New Roman"/>
                <w:b/>
                <w:sz w:val="24"/>
                <w:szCs w:val="24"/>
              </w:rPr>
            </w:pPr>
            <w:r w:rsidRPr="00281D15">
              <w:rPr>
                <w:rFonts w:ascii="Times New Roman" w:hAnsi="Times New Roman" w:cs="Times New Roman"/>
                <w:b/>
                <w:sz w:val="24"/>
                <w:szCs w:val="24"/>
              </w:rPr>
              <w:t xml:space="preserve">NAME:     </w:t>
            </w:r>
          </w:p>
        </w:tc>
        <w:tc>
          <w:tcPr>
            <w:tcW w:w="1526" w:type="dxa"/>
          </w:tcPr>
          <w:p w14:paraId="7C753C97" w14:textId="77777777" w:rsidR="00281D15" w:rsidRPr="00281D15" w:rsidRDefault="00281D15" w:rsidP="00281D15">
            <w:pPr>
              <w:rPr>
                <w:rFonts w:ascii="Times New Roman" w:hAnsi="Times New Roman" w:cs="Times New Roman"/>
                <w:b/>
                <w:sz w:val="24"/>
                <w:szCs w:val="24"/>
              </w:rPr>
            </w:pPr>
          </w:p>
        </w:tc>
        <w:tc>
          <w:tcPr>
            <w:tcW w:w="1526" w:type="dxa"/>
          </w:tcPr>
          <w:p w14:paraId="38A273E1" w14:textId="77777777" w:rsidR="00281D15" w:rsidRPr="00281D15" w:rsidRDefault="00281D15" w:rsidP="00281D15">
            <w:pPr>
              <w:rPr>
                <w:rFonts w:ascii="Times New Roman" w:hAnsi="Times New Roman" w:cs="Times New Roman"/>
                <w:b/>
                <w:sz w:val="24"/>
                <w:szCs w:val="24"/>
              </w:rPr>
            </w:pPr>
          </w:p>
        </w:tc>
        <w:tc>
          <w:tcPr>
            <w:tcW w:w="1527" w:type="dxa"/>
          </w:tcPr>
          <w:p w14:paraId="4B443E80" w14:textId="77777777" w:rsidR="00281D15" w:rsidRPr="00281D15" w:rsidRDefault="00281D15" w:rsidP="00281D15">
            <w:pPr>
              <w:rPr>
                <w:rFonts w:ascii="Times New Roman" w:hAnsi="Times New Roman" w:cs="Times New Roman"/>
                <w:b/>
                <w:sz w:val="24"/>
                <w:szCs w:val="24"/>
              </w:rPr>
            </w:pPr>
          </w:p>
        </w:tc>
        <w:tc>
          <w:tcPr>
            <w:tcW w:w="1526" w:type="dxa"/>
          </w:tcPr>
          <w:p w14:paraId="141EA472" w14:textId="77777777" w:rsidR="00281D15" w:rsidRPr="00281D15" w:rsidRDefault="00281D15" w:rsidP="00281D15">
            <w:pPr>
              <w:rPr>
                <w:rFonts w:ascii="Times New Roman" w:hAnsi="Times New Roman" w:cs="Times New Roman"/>
                <w:b/>
                <w:sz w:val="24"/>
                <w:szCs w:val="24"/>
              </w:rPr>
            </w:pPr>
          </w:p>
        </w:tc>
        <w:tc>
          <w:tcPr>
            <w:tcW w:w="1527" w:type="dxa"/>
          </w:tcPr>
          <w:p w14:paraId="76976B20" w14:textId="77777777" w:rsidR="00281D15" w:rsidRPr="00281D15" w:rsidRDefault="00281D15" w:rsidP="00281D15">
            <w:pPr>
              <w:rPr>
                <w:rFonts w:ascii="Times New Roman" w:hAnsi="Times New Roman" w:cs="Times New Roman"/>
                <w:b/>
                <w:sz w:val="24"/>
                <w:szCs w:val="24"/>
              </w:rPr>
            </w:pPr>
          </w:p>
        </w:tc>
      </w:tr>
      <w:tr w:rsidR="00281D15" w:rsidRPr="00281D15" w14:paraId="7F1BD267" w14:textId="77777777" w:rsidTr="00281D15">
        <w:trPr>
          <w:trHeight w:val="917"/>
        </w:trPr>
        <w:tc>
          <w:tcPr>
            <w:tcW w:w="3150" w:type="dxa"/>
          </w:tcPr>
          <w:p w14:paraId="4C9F671D" w14:textId="77777777" w:rsidR="00281D15" w:rsidRPr="00281D15" w:rsidRDefault="00281D15" w:rsidP="00281D15">
            <w:pPr>
              <w:pStyle w:val="NormalWeb"/>
              <w:spacing w:before="0" w:beforeAutospacing="0" w:after="0" w:afterAutospacing="0"/>
              <w:rPr>
                <w:rFonts w:eastAsiaTheme="minorHAnsi"/>
                <w:b/>
              </w:rPr>
            </w:pPr>
            <w:r w:rsidRPr="00281D15">
              <w:rPr>
                <w:b/>
              </w:rPr>
              <w:t xml:space="preserve">1. </w:t>
            </w:r>
            <w:r w:rsidRPr="00281D15">
              <w:rPr>
                <w:rFonts w:eastAsiaTheme="minorHAnsi"/>
                <w:b/>
                <w:iCs/>
                <w:color w:val="000000"/>
              </w:rPr>
              <w:t>What is your relationship to [NAME 1, etc.]? Please use Handcard A.</w:t>
            </w:r>
          </w:p>
          <w:p w14:paraId="1A43B295" w14:textId="77777777" w:rsidR="00281D15" w:rsidRPr="00281D15" w:rsidRDefault="00281D15" w:rsidP="00281D15">
            <w:pPr>
              <w:rPr>
                <w:rFonts w:ascii="Times New Roman" w:hAnsi="Times New Roman" w:cs="Times New Roman"/>
                <w:b/>
                <w:sz w:val="16"/>
                <w:szCs w:val="16"/>
              </w:rPr>
            </w:pPr>
          </w:p>
        </w:tc>
        <w:tc>
          <w:tcPr>
            <w:tcW w:w="1526" w:type="dxa"/>
          </w:tcPr>
          <w:p w14:paraId="3226B8F3" w14:textId="77777777" w:rsidR="00281D15" w:rsidRPr="00281D15" w:rsidRDefault="00281D15" w:rsidP="00281D15">
            <w:pPr>
              <w:rPr>
                <w:rFonts w:ascii="Times New Roman" w:hAnsi="Times New Roman" w:cs="Times New Roman"/>
                <w:b/>
                <w:sz w:val="24"/>
                <w:szCs w:val="24"/>
              </w:rPr>
            </w:pPr>
          </w:p>
        </w:tc>
        <w:tc>
          <w:tcPr>
            <w:tcW w:w="1526" w:type="dxa"/>
          </w:tcPr>
          <w:p w14:paraId="12920C4F" w14:textId="77777777" w:rsidR="00281D15" w:rsidRPr="00281D15" w:rsidRDefault="00281D15" w:rsidP="00281D15">
            <w:pPr>
              <w:rPr>
                <w:rFonts w:ascii="Times New Roman" w:hAnsi="Times New Roman" w:cs="Times New Roman"/>
                <w:b/>
                <w:sz w:val="24"/>
                <w:szCs w:val="24"/>
              </w:rPr>
            </w:pPr>
          </w:p>
        </w:tc>
        <w:tc>
          <w:tcPr>
            <w:tcW w:w="1527" w:type="dxa"/>
          </w:tcPr>
          <w:p w14:paraId="07EEF7DD" w14:textId="77777777" w:rsidR="00281D15" w:rsidRPr="00281D15" w:rsidRDefault="00281D15" w:rsidP="00281D15">
            <w:pPr>
              <w:rPr>
                <w:rFonts w:ascii="Times New Roman" w:hAnsi="Times New Roman" w:cs="Times New Roman"/>
                <w:b/>
                <w:sz w:val="24"/>
                <w:szCs w:val="24"/>
              </w:rPr>
            </w:pPr>
          </w:p>
        </w:tc>
        <w:tc>
          <w:tcPr>
            <w:tcW w:w="1526" w:type="dxa"/>
          </w:tcPr>
          <w:p w14:paraId="75A77F7F" w14:textId="77777777" w:rsidR="00281D15" w:rsidRPr="00281D15" w:rsidRDefault="00281D15" w:rsidP="00281D15">
            <w:pPr>
              <w:rPr>
                <w:rFonts w:ascii="Times New Roman" w:hAnsi="Times New Roman" w:cs="Times New Roman"/>
                <w:b/>
                <w:sz w:val="24"/>
                <w:szCs w:val="24"/>
              </w:rPr>
            </w:pPr>
          </w:p>
        </w:tc>
        <w:tc>
          <w:tcPr>
            <w:tcW w:w="1527" w:type="dxa"/>
          </w:tcPr>
          <w:p w14:paraId="35D31D67" w14:textId="77777777" w:rsidR="00281D15" w:rsidRPr="00281D15" w:rsidRDefault="00281D15" w:rsidP="00281D15">
            <w:pPr>
              <w:rPr>
                <w:rFonts w:ascii="Times New Roman" w:hAnsi="Times New Roman" w:cs="Times New Roman"/>
                <w:b/>
                <w:sz w:val="24"/>
                <w:szCs w:val="24"/>
              </w:rPr>
            </w:pPr>
          </w:p>
        </w:tc>
      </w:tr>
      <w:tr w:rsidR="00281D15" w:rsidRPr="00281D15" w14:paraId="22E9CBCF" w14:textId="77777777" w:rsidTr="00281D15">
        <w:tc>
          <w:tcPr>
            <w:tcW w:w="3150" w:type="dxa"/>
          </w:tcPr>
          <w:p w14:paraId="6963BF63" w14:textId="77777777" w:rsidR="00281D15" w:rsidRPr="00281D15" w:rsidRDefault="00281D15" w:rsidP="00281D15">
            <w:pPr>
              <w:rPr>
                <w:rFonts w:ascii="Times New Roman" w:hAnsi="Times New Roman" w:cs="Times New Roman"/>
                <w:b/>
                <w:sz w:val="24"/>
                <w:szCs w:val="24"/>
              </w:rPr>
            </w:pPr>
            <w:r w:rsidRPr="00281D15">
              <w:rPr>
                <w:rFonts w:ascii="Times New Roman" w:hAnsi="Times New Roman" w:cs="Times New Roman"/>
                <w:b/>
                <w:sz w:val="24"/>
                <w:szCs w:val="24"/>
              </w:rPr>
              <w:t xml:space="preserve">2. </w:t>
            </w:r>
            <w:r w:rsidRPr="00281D15">
              <w:rPr>
                <w:rFonts w:ascii="Times New Roman" w:eastAsia="Times New Roman" w:hAnsi="Times New Roman" w:cs="Times New Roman"/>
                <w:b/>
                <w:iCs/>
                <w:color w:val="000000"/>
                <w:sz w:val="24"/>
                <w:szCs w:val="24"/>
              </w:rPr>
              <w:t>How old is [NAME 1, etc.]? If you don’t know, just give me your best guess.</w:t>
            </w:r>
          </w:p>
          <w:p w14:paraId="32B2307A" w14:textId="77777777" w:rsidR="00281D15" w:rsidRPr="00281D15" w:rsidRDefault="00281D15" w:rsidP="00281D15">
            <w:pPr>
              <w:rPr>
                <w:rFonts w:ascii="Times New Roman" w:hAnsi="Times New Roman" w:cs="Times New Roman"/>
                <w:b/>
                <w:sz w:val="16"/>
                <w:szCs w:val="16"/>
              </w:rPr>
            </w:pPr>
          </w:p>
        </w:tc>
        <w:tc>
          <w:tcPr>
            <w:tcW w:w="1526" w:type="dxa"/>
          </w:tcPr>
          <w:p w14:paraId="78FA874B" w14:textId="77777777" w:rsidR="00281D15" w:rsidRPr="00281D15" w:rsidRDefault="00281D15" w:rsidP="00281D15">
            <w:pPr>
              <w:rPr>
                <w:rFonts w:ascii="Times New Roman" w:hAnsi="Times New Roman" w:cs="Times New Roman"/>
                <w:b/>
                <w:sz w:val="24"/>
                <w:szCs w:val="24"/>
              </w:rPr>
            </w:pPr>
          </w:p>
        </w:tc>
        <w:tc>
          <w:tcPr>
            <w:tcW w:w="1526" w:type="dxa"/>
          </w:tcPr>
          <w:p w14:paraId="3E253352" w14:textId="77777777" w:rsidR="00281D15" w:rsidRPr="00281D15" w:rsidRDefault="00281D15" w:rsidP="00281D15">
            <w:pPr>
              <w:rPr>
                <w:rFonts w:ascii="Times New Roman" w:hAnsi="Times New Roman" w:cs="Times New Roman"/>
                <w:b/>
                <w:sz w:val="24"/>
                <w:szCs w:val="24"/>
              </w:rPr>
            </w:pPr>
          </w:p>
        </w:tc>
        <w:tc>
          <w:tcPr>
            <w:tcW w:w="1527" w:type="dxa"/>
          </w:tcPr>
          <w:p w14:paraId="342E99FF" w14:textId="77777777" w:rsidR="00281D15" w:rsidRPr="00281D15" w:rsidRDefault="00281D15" w:rsidP="00281D15">
            <w:pPr>
              <w:rPr>
                <w:rFonts w:ascii="Times New Roman" w:hAnsi="Times New Roman" w:cs="Times New Roman"/>
                <w:b/>
                <w:sz w:val="24"/>
                <w:szCs w:val="24"/>
              </w:rPr>
            </w:pPr>
          </w:p>
        </w:tc>
        <w:tc>
          <w:tcPr>
            <w:tcW w:w="1526" w:type="dxa"/>
          </w:tcPr>
          <w:p w14:paraId="7AD690DE" w14:textId="77777777" w:rsidR="00281D15" w:rsidRPr="00281D15" w:rsidRDefault="00281D15" w:rsidP="00281D15">
            <w:pPr>
              <w:rPr>
                <w:rFonts w:ascii="Times New Roman" w:hAnsi="Times New Roman" w:cs="Times New Roman"/>
                <w:b/>
                <w:sz w:val="24"/>
                <w:szCs w:val="24"/>
              </w:rPr>
            </w:pPr>
          </w:p>
        </w:tc>
        <w:tc>
          <w:tcPr>
            <w:tcW w:w="1527" w:type="dxa"/>
          </w:tcPr>
          <w:p w14:paraId="14808E8F" w14:textId="77777777" w:rsidR="00281D15" w:rsidRPr="00281D15" w:rsidRDefault="00281D15" w:rsidP="00281D15">
            <w:pPr>
              <w:rPr>
                <w:rFonts w:ascii="Times New Roman" w:hAnsi="Times New Roman" w:cs="Times New Roman"/>
                <w:b/>
                <w:sz w:val="24"/>
                <w:szCs w:val="24"/>
              </w:rPr>
            </w:pPr>
          </w:p>
        </w:tc>
      </w:tr>
      <w:tr w:rsidR="00281D15" w:rsidRPr="00281D15" w14:paraId="3F6B5B43" w14:textId="77777777" w:rsidTr="00281D15">
        <w:tc>
          <w:tcPr>
            <w:tcW w:w="3150" w:type="dxa"/>
          </w:tcPr>
          <w:p w14:paraId="7E3C7F17" w14:textId="77777777" w:rsidR="00281D15" w:rsidRPr="00281D15" w:rsidRDefault="00281D15" w:rsidP="00281D15">
            <w:pPr>
              <w:pStyle w:val="NormalWeb"/>
              <w:spacing w:before="0" w:beforeAutospacing="0" w:after="0" w:afterAutospacing="0"/>
              <w:rPr>
                <w:b/>
              </w:rPr>
            </w:pPr>
            <w:r w:rsidRPr="00281D15">
              <w:rPr>
                <w:b/>
              </w:rPr>
              <w:t xml:space="preserve">3. </w:t>
            </w:r>
            <w:r w:rsidRPr="00281D15">
              <w:rPr>
                <w:b/>
                <w:iCs/>
                <w:color w:val="000000"/>
              </w:rPr>
              <w:t>Looking at Handcard B, what is [NAME 1, etc.]’s race or ethnicity?</w:t>
            </w:r>
          </w:p>
          <w:p w14:paraId="71E48CB7" w14:textId="77777777" w:rsidR="00281D15" w:rsidRPr="00281D15" w:rsidRDefault="00281D15" w:rsidP="00281D15">
            <w:pPr>
              <w:rPr>
                <w:rFonts w:ascii="Times New Roman" w:hAnsi="Times New Roman" w:cs="Times New Roman"/>
                <w:b/>
                <w:sz w:val="16"/>
                <w:szCs w:val="16"/>
              </w:rPr>
            </w:pPr>
            <w:r w:rsidRPr="00281D15">
              <w:rPr>
                <w:rFonts w:ascii="Times New Roman" w:hAnsi="Times New Roman" w:cs="Times New Roman"/>
                <w:b/>
                <w:sz w:val="24"/>
                <w:szCs w:val="24"/>
              </w:rPr>
              <w:t xml:space="preserve"> </w:t>
            </w:r>
          </w:p>
        </w:tc>
        <w:tc>
          <w:tcPr>
            <w:tcW w:w="1526" w:type="dxa"/>
          </w:tcPr>
          <w:p w14:paraId="67F72FF4" w14:textId="77777777" w:rsidR="00281D15" w:rsidRPr="00281D15" w:rsidRDefault="00281D15" w:rsidP="00281D15">
            <w:pPr>
              <w:rPr>
                <w:rFonts w:ascii="Times New Roman" w:hAnsi="Times New Roman" w:cs="Times New Roman"/>
                <w:b/>
                <w:sz w:val="24"/>
                <w:szCs w:val="24"/>
              </w:rPr>
            </w:pPr>
          </w:p>
        </w:tc>
        <w:tc>
          <w:tcPr>
            <w:tcW w:w="1526" w:type="dxa"/>
          </w:tcPr>
          <w:p w14:paraId="10F79E00" w14:textId="77777777" w:rsidR="00281D15" w:rsidRPr="00281D15" w:rsidRDefault="00281D15" w:rsidP="00281D15">
            <w:pPr>
              <w:rPr>
                <w:rFonts w:ascii="Times New Roman" w:hAnsi="Times New Roman" w:cs="Times New Roman"/>
                <w:b/>
                <w:sz w:val="24"/>
                <w:szCs w:val="24"/>
              </w:rPr>
            </w:pPr>
          </w:p>
        </w:tc>
        <w:tc>
          <w:tcPr>
            <w:tcW w:w="1527" w:type="dxa"/>
          </w:tcPr>
          <w:p w14:paraId="0675313B" w14:textId="77777777" w:rsidR="00281D15" w:rsidRPr="00281D15" w:rsidRDefault="00281D15" w:rsidP="00281D15">
            <w:pPr>
              <w:rPr>
                <w:rFonts w:ascii="Times New Roman" w:hAnsi="Times New Roman" w:cs="Times New Roman"/>
                <w:b/>
                <w:sz w:val="24"/>
                <w:szCs w:val="24"/>
              </w:rPr>
            </w:pPr>
          </w:p>
        </w:tc>
        <w:tc>
          <w:tcPr>
            <w:tcW w:w="1526" w:type="dxa"/>
          </w:tcPr>
          <w:p w14:paraId="58EE65FF" w14:textId="77777777" w:rsidR="00281D15" w:rsidRPr="00281D15" w:rsidRDefault="00281D15" w:rsidP="00281D15">
            <w:pPr>
              <w:rPr>
                <w:rFonts w:ascii="Times New Roman" w:hAnsi="Times New Roman" w:cs="Times New Roman"/>
                <w:b/>
                <w:sz w:val="24"/>
                <w:szCs w:val="24"/>
              </w:rPr>
            </w:pPr>
          </w:p>
        </w:tc>
        <w:tc>
          <w:tcPr>
            <w:tcW w:w="1527" w:type="dxa"/>
          </w:tcPr>
          <w:p w14:paraId="4CCBBF01" w14:textId="77777777" w:rsidR="00281D15" w:rsidRPr="00281D15" w:rsidRDefault="00281D15" w:rsidP="00281D15">
            <w:pPr>
              <w:rPr>
                <w:rFonts w:ascii="Times New Roman" w:hAnsi="Times New Roman" w:cs="Times New Roman"/>
                <w:b/>
                <w:sz w:val="24"/>
                <w:szCs w:val="24"/>
              </w:rPr>
            </w:pPr>
          </w:p>
        </w:tc>
      </w:tr>
      <w:tr w:rsidR="00281D15" w:rsidRPr="00281D15" w14:paraId="1EE4E18F" w14:textId="77777777" w:rsidTr="00281D15">
        <w:tc>
          <w:tcPr>
            <w:tcW w:w="3150" w:type="dxa"/>
          </w:tcPr>
          <w:p w14:paraId="1498E146" w14:textId="77777777" w:rsidR="00281D15" w:rsidRPr="00281D15" w:rsidRDefault="00281D15" w:rsidP="00281D15">
            <w:pPr>
              <w:rPr>
                <w:rFonts w:ascii="Times New Roman" w:hAnsi="Times New Roman" w:cs="Times New Roman"/>
                <w:b/>
                <w:iCs/>
                <w:color w:val="000000"/>
                <w:sz w:val="24"/>
                <w:szCs w:val="24"/>
              </w:rPr>
            </w:pPr>
            <w:r w:rsidRPr="00281D15">
              <w:rPr>
                <w:rFonts w:ascii="Times New Roman" w:hAnsi="Times New Roman" w:cs="Times New Roman"/>
                <w:b/>
                <w:sz w:val="24"/>
                <w:szCs w:val="24"/>
              </w:rPr>
              <w:t xml:space="preserve">4. Looking at Handcard C, what is </w:t>
            </w:r>
            <w:r w:rsidRPr="00281D15">
              <w:rPr>
                <w:rFonts w:ascii="Times New Roman" w:hAnsi="Times New Roman" w:cs="Times New Roman"/>
                <w:b/>
                <w:iCs/>
                <w:color w:val="000000"/>
                <w:sz w:val="24"/>
                <w:szCs w:val="24"/>
              </w:rPr>
              <w:t>[NAME 1, etc.]’s gender identity?</w:t>
            </w:r>
          </w:p>
          <w:p w14:paraId="4806FC4B" w14:textId="77777777" w:rsidR="00281D15" w:rsidRPr="00281D15" w:rsidRDefault="00281D15" w:rsidP="00281D15">
            <w:pPr>
              <w:rPr>
                <w:rFonts w:ascii="Times New Roman" w:hAnsi="Times New Roman" w:cs="Times New Roman"/>
                <w:b/>
                <w:sz w:val="16"/>
                <w:szCs w:val="16"/>
              </w:rPr>
            </w:pPr>
          </w:p>
        </w:tc>
        <w:tc>
          <w:tcPr>
            <w:tcW w:w="1526" w:type="dxa"/>
          </w:tcPr>
          <w:p w14:paraId="4F09961F" w14:textId="77777777" w:rsidR="00281D15" w:rsidRPr="00281D15" w:rsidRDefault="00281D15" w:rsidP="00281D15">
            <w:pPr>
              <w:rPr>
                <w:rFonts w:ascii="Times New Roman" w:hAnsi="Times New Roman" w:cs="Times New Roman"/>
                <w:b/>
                <w:sz w:val="24"/>
                <w:szCs w:val="24"/>
              </w:rPr>
            </w:pPr>
          </w:p>
        </w:tc>
        <w:tc>
          <w:tcPr>
            <w:tcW w:w="1526" w:type="dxa"/>
          </w:tcPr>
          <w:p w14:paraId="3DD10B0A" w14:textId="77777777" w:rsidR="00281D15" w:rsidRPr="00281D15" w:rsidRDefault="00281D15" w:rsidP="00281D15">
            <w:pPr>
              <w:rPr>
                <w:rFonts w:ascii="Times New Roman" w:hAnsi="Times New Roman" w:cs="Times New Roman"/>
                <w:b/>
                <w:sz w:val="24"/>
                <w:szCs w:val="24"/>
              </w:rPr>
            </w:pPr>
          </w:p>
        </w:tc>
        <w:tc>
          <w:tcPr>
            <w:tcW w:w="1527" w:type="dxa"/>
          </w:tcPr>
          <w:p w14:paraId="17A14811" w14:textId="77777777" w:rsidR="00281D15" w:rsidRPr="00281D15" w:rsidRDefault="00281D15" w:rsidP="00281D15">
            <w:pPr>
              <w:rPr>
                <w:rFonts w:ascii="Times New Roman" w:hAnsi="Times New Roman" w:cs="Times New Roman"/>
                <w:b/>
                <w:sz w:val="24"/>
                <w:szCs w:val="24"/>
              </w:rPr>
            </w:pPr>
          </w:p>
        </w:tc>
        <w:tc>
          <w:tcPr>
            <w:tcW w:w="1526" w:type="dxa"/>
          </w:tcPr>
          <w:p w14:paraId="215667F4" w14:textId="77777777" w:rsidR="00281D15" w:rsidRPr="00281D15" w:rsidRDefault="00281D15" w:rsidP="00281D15">
            <w:pPr>
              <w:rPr>
                <w:rFonts w:ascii="Times New Roman" w:hAnsi="Times New Roman" w:cs="Times New Roman"/>
                <w:b/>
                <w:sz w:val="24"/>
                <w:szCs w:val="24"/>
              </w:rPr>
            </w:pPr>
          </w:p>
        </w:tc>
        <w:tc>
          <w:tcPr>
            <w:tcW w:w="1527" w:type="dxa"/>
          </w:tcPr>
          <w:p w14:paraId="0ADEC2D3" w14:textId="77777777" w:rsidR="00281D15" w:rsidRPr="00281D15" w:rsidRDefault="00281D15" w:rsidP="00281D15">
            <w:pPr>
              <w:rPr>
                <w:rFonts w:ascii="Times New Roman" w:hAnsi="Times New Roman" w:cs="Times New Roman"/>
                <w:b/>
                <w:sz w:val="24"/>
                <w:szCs w:val="24"/>
              </w:rPr>
            </w:pPr>
          </w:p>
        </w:tc>
      </w:tr>
      <w:tr w:rsidR="00281D15" w:rsidRPr="00281D15" w14:paraId="166F974E" w14:textId="77777777" w:rsidTr="00281D15">
        <w:tc>
          <w:tcPr>
            <w:tcW w:w="3150" w:type="dxa"/>
          </w:tcPr>
          <w:p w14:paraId="4DADFAAC" w14:textId="77777777" w:rsidR="00281D15" w:rsidRPr="00281D15" w:rsidRDefault="00281D15" w:rsidP="00281D15">
            <w:pPr>
              <w:rPr>
                <w:rFonts w:ascii="Times New Roman" w:hAnsi="Times New Roman" w:cs="Times New Roman"/>
                <w:b/>
                <w:sz w:val="24"/>
                <w:szCs w:val="24"/>
              </w:rPr>
            </w:pPr>
            <w:r w:rsidRPr="00281D15">
              <w:rPr>
                <w:rFonts w:ascii="Times New Roman" w:hAnsi="Times New Roman" w:cs="Times New Roman"/>
                <w:b/>
                <w:sz w:val="24"/>
                <w:szCs w:val="24"/>
              </w:rPr>
              <w:t xml:space="preserve">5. </w:t>
            </w:r>
            <w:r w:rsidRPr="00281D15">
              <w:rPr>
                <w:rFonts w:ascii="Times New Roman" w:eastAsia="Times New Roman" w:hAnsi="Times New Roman" w:cs="Times New Roman"/>
                <w:b/>
                <w:iCs/>
                <w:color w:val="000000"/>
                <w:sz w:val="24"/>
                <w:szCs w:val="24"/>
              </w:rPr>
              <w:t>Using Handcard D, what is the highest level of education achieved by [NAME 1, etc.]?</w:t>
            </w:r>
            <w:r w:rsidRPr="00281D15">
              <w:rPr>
                <w:rFonts w:ascii="Times New Roman" w:hAnsi="Times New Roman" w:cs="Times New Roman"/>
                <w:b/>
                <w:sz w:val="24"/>
                <w:szCs w:val="24"/>
              </w:rPr>
              <w:t xml:space="preserve"> </w:t>
            </w:r>
          </w:p>
          <w:p w14:paraId="26767C84" w14:textId="77777777" w:rsidR="00281D15" w:rsidRPr="00281D15" w:rsidRDefault="00281D15" w:rsidP="00281D15">
            <w:pPr>
              <w:rPr>
                <w:rFonts w:ascii="Times New Roman" w:hAnsi="Times New Roman" w:cs="Times New Roman"/>
                <w:b/>
                <w:sz w:val="16"/>
                <w:szCs w:val="16"/>
              </w:rPr>
            </w:pPr>
          </w:p>
        </w:tc>
        <w:tc>
          <w:tcPr>
            <w:tcW w:w="1526" w:type="dxa"/>
          </w:tcPr>
          <w:p w14:paraId="2A939A3D" w14:textId="77777777" w:rsidR="00281D15" w:rsidRPr="00281D15" w:rsidRDefault="00281D15" w:rsidP="00281D15">
            <w:pPr>
              <w:rPr>
                <w:rFonts w:ascii="Times New Roman" w:hAnsi="Times New Roman" w:cs="Times New Roman"/>
                <w:b/>
                <w:sz w:val="24"/>
                <w:szCs w:val="24"/>
              </w:rPr>
            </w:pPr>
          </w:p>
        </w:tc>
        <w:tc>
          <w:tcPr>
            <w:tcW w:w="1526" w:type="dxa"/>
          </w:tcPr>
          <w:p w14:paraId="7B90D82B" w14:textId="77777777" w:rsidR="00281D15" w:rsidRPr="00281D15" w:rsidRDefault="00281D15" w:rsidP="00281D15">
            <w:pPr>
              <w:rPr>
                <w:rFonts w:ascii="Times New Roman" w:hAnsi="Times New Roman" w:cs="Times New Roman"/>
                <w:b/>
                <w:sz w:val="24"/>
                <w:szCs w:val="24"/>
              </w:rPr>
            </w:pPr>
          </w:p>
        </w:tc>
        <w:tc>
          <w:tcPr>
            <w:tcW w:w="1527" w:type="dxa"/>
          </w:tcPr>
          <w:p w14:paraId="7EC1EACB" w14:textId="77777777" w:rsidR="00281D15" w:rsidRPr="00281D15" w:rsidRDefault="00281D15" w:rsidP="00281D15">
            <w:pPr>
              <w:rPr>
                <w:rFonts w:ascii="Times New Roman" w:hAnsi="Times New Roman" w:cs="Times New Roman"/>
                <w:b/>
                <w:sz w:val="24"/>
                <w:szCs w:val="24"/>
              </w:rPr>
            </w:pPr>
          </w:p>
        </w:tc>
        <w:tc>
          <w:tcPr>
            <w:tcW w:w="1526" w:type="dxa"/>
          </w:tcPr>
          <w:p w14:paraId="705973A4" w14:textId="77777777" w:rsidR="00281D15" w:rsidRPr="00281D15" w:rsidRDefault="00281D15" w:rsidP="00281D15">
            <w:pPr>
              <w:rPr>
                <w:rFonts w:ascii="Times New Roman" w:hAnsi="Times New Roman" w:cs="Times New Roman"/>
                <w:b/>
                <w:sz w:val="24"/>
                <w:szCs w:val="24"/>
              </w:rPr>
            </w:pPr>
          </w:p>
        </w:tc>
        <w:tc>
          <w:tcPr>
            <w:tcW w:w="1527" w:type="dxa"/>
          </w:tcPr>
          <w:p w14:paraId="32B64B32" w14:textId="77777777" w:rsidR="00281D15" w:rsidRPr="00281D15" w:rsidRDefault="00281D15" w:rsidP="00281D15">
            <w:pPr>
              <w:rPr>
                <w:rFonts w:ascii="Times New Roman" w:hAnsi="Times New Roman" w:cs="Times New Roman"/>
                <w:b/>
                <w:sz w:val="24"/>
                <w:szCs w:val="24"/>
              </w:rPr>
            </w:pPr>
          </w:p>
        </w:tc>
      </w:tr>
      <w:tr w:rsidR="00281D15" w:rsidRPr="00281D15" w14:paraId="766F932D" w14:textId="77777777" w:rsidTr="00281D15">
        <w:tc>
          <w:tcPr>
            <w:tcW w:w="3150" w:type="dxa"/>
          </w:tcPr>
          <w:p w14:paraId="520C5284" w14:textId="77777777" w:rsidR="00281D15" w:rsidRPr="00281D15" w:rsidRDefault="00281D15" w:rsidP="00281D15">
            <w:pPr>
              <w:pStyle w:val="NormalWeb"/>
              <w:spacing w:before="0" w:beforeAutospacing="0" w:after="0" w:afterAutospacing="0"/>
              <w:rPr>
                <w:b/>
              </w:rPr>
            </w:pPr>
            <w:r w:rsidRPr="00281D15">
              <w:rPr>
                <w:b/>
              </w:rPr>
              <w:t xml:space="preserve">6. </w:t>
            </w:r>
            <w:r w:rsidRPr="00281D15">
              <w:rPr>
                <w:b/>
                <w:iCs/>
                <w:color w:val="000000"/>
              </w:rPr>
              <w:t>And using Handcard E, can you tell me where [NAME 1, etc.] live</w:t>
            </w:r>
            <w:r>
              <w:rPr>
                <w:b/>
                <w:iCs/>
                <w:color w:val="000000"/>
              </w:rPr>
              <w:t>s</w:t>
            </w:r>
            <w:r w:rsidRPr="00281D15">
              <w:rPr>
                <w:b/>
                <w:iCs/>
                <w:color w:val="000000"/>
              </w:rPr>
              <w:t>?</w:t>
            </w:r>
          </w:p>
        </w:tc>
        <w:tc>
          <w:tcPr>
            <w:tcW w:w="1526" w:type="dxa"/>
          </w:tcPr>
          <w:p w14:paraId="3DC68139" w14:textId="77777777" w:rsidR="00281D15" w:rsidRPr="00281D15" w:rsidRDefault="00281D15" w:rsidP="00281D15">
            <w:pPr>
              <w:rPr>
                <w:rFonts w:ascii="Times New Roman" w:hAnsi="Times New Roman" w:cs="Times New Roman"/>
                <w:b/>
                <w:sz w:val="24"/>
                <w:szCs w:val="24"/>
              </w:rPr>
            </w:pPr>
          </w:p>
        </w:tc>
        <w:tc>
          <w:tcPr>
            <w:tcW w:w="1526" w:type="dxa"/>
          </w:tcPr>
          <w:p w14:paraId="0358376F" w14:textId="77777777" w:rsidR="00281D15" w:rsidRPr="00281D15" w:rsidRDefault="00281D15" w:rsidP="00281D15">
            <w:pPr>
              <w:rPr>
                <w:rFonts w:ascii="Times New Roman" w:hAnsi="Times New Roman" w:cs="Times New Roman"/>
                <w:b/>
                <w:sz w:val="24"/>
                <w:szCs w:val="24"/>
              </w:rPr>
            </w:pPr>
          </w:p>
        </w:tc>
        <w:tc>
          <w:tcPr>
            <w:tcW w:w="1527" w:type="dxa"/>
          </w:tcPr>
          <w:p w14:paraId="6A535AFD" w14:textId="77777777" w:rsidR="00281D15" w:rsidRPr="00281D15" w:rsidRDefault="00281D15" w:rsidP="00281D15">
            <w:pPr>
              <w:rPr>
                <w:rFonts w:ascii="Times New Roman" w:hAnsi="Times New Roman" w:cs="Times New Roman"/>
                <w:b/>
                <w:sz w:val="24"/>
                <w:szCs w:val="24"/>
              </w:rPr>
            </w:pPr>
          </w:p>
        </w:tc>
        <w:tc>
          <w:tcPr>
            <w:tcW w:w="1526" w:type="dxa"/>
          </w:tcPr>
          <w:p w14:paraId="1AD6888F" w14:textId="77777777" w:rsidR="00281D15" w:rsidRPr="00281D15" w:rsidRDefault="00281D15" w:rsidP="00281D15">
            <w:pPr>
              <w:rPr>
                <w:rFonts w:ascii="Times New Roman" w:hAnsi="Times New Roman" w:cs="Times New Roman"/>
                <w:b/>
                <w:sz w:val="24"/>
                <w:szCs w:val="24"/>
              </w:rPr>
            </w:pPr>
          </w:p>
        </w:tc>
        <w:tc>
          <w:tcPr>
            <w:tcW w:w="1527" w:type="dxa"/>
          </w:tcPr>
          <w:p w14:paraId="334197F6" w14:textId="77777777" w:rsidR="00281D15" w:rsidRPr="00281D15" w:rsidRDefault="00281D15" w:rsidP="00281D15">
            <w:pPr>
              <w:rPr>
                <w:rFonts w:ascii="Times New Roman" w:hAnsi="Times New Roman" w:cs="Times New Roman"/>
                <w:b/>
                <w:sz w:val="24"/>
                <w:szCs w:val="24"/>
              </w:rPr>
            </w:pPr>
          </w:p>
        </w:tc>
      </w:tr>
    </w:tbl>
    <w:p w14:paraId="316E2B3F" w14:textId="77777777" w:rsidR="00281D15" w:rsidRPr="00281D15" w:rsidRDefault="00281D15" w:rsidP="00281D15">
      <w:pPr>
        <w:spacing w:after="0" w:line="240" w:lineRule="auto"/>
        <w:rPr>
          <w:rFonts w:ascii="Times New Roman" w:hAnsi="Times New Roman" w:cs="Times New Roman"/>
          <w:b/>
          <w:sz w:val="24"/>
          <w:szCs w:val="24"/>
        </w:rPr>
      </w:pPr>
    </w:p>
    <w:p w14:paraId="6A7DDA23" w14:textId="32A8B2EF" w:rsidR="00281D15" w:rsidRDefault="00281D15" w:rsidP="00281D15">
      <w:pPr>
        <w:spacing w:after="0" w:line="240" w:lineRule="auto"/>
        <w:rPr>
          <w:rFonts w:ascii="Times New Roman" w:eastAsia="Times New Roman" w:hAnsi="Times New Roman" w:cs="Times New Roman"/>
          <w:b/>
          <w:bCs/>
          <w:i/>
          <w:sz w:val="24"/>
          <w:szCs w:val="24"/>
        </w:rPr>
      </w:pPr>
      <w:r w:rsidRPr="00281D15">
        <w:rPr>
          <w:rFonts w:ascii="Times New Roman" w:eastAsia="Times New Roman" w:hAnsi="Times New Roman" w:cs="Times New Roman"/>
          <w:b/>
          <w:bCs/>
          <w:i/>
          <w:sz w:val="24"/>
          <w:szCs w:val="24"/>
        </w:rPr>
        <w:t xml:space="preserve">Now I’m going to ask you some questions about each of the people you’ve </w:t>
      </w:r>
      <w:r w:rsidR="00A46761">
        <w:rPr>
          <w:rFonts w:ascii="Times New Roman" w:eastAsia="Times New Roman" w:hAnsi="Times New Roman" w:cs="Times New Roman"/>
          <w:b/>
          <w:bCs/>
          <w:i/>
          <w:sz w:val="24"/>
          <w:szCs w:val="24"/>
        </w:rPr>
        <w:t>shared with me</w:t>
      </w:r>
      <w:r w:rsidRPr="00281D15">
        <w:rPr>
          <w:rFonts w:ascii="Times New Roman" w:eastAsia="Times New Roman" w:hAnsi="Times New Roman" w:cs="Times New Roman"/>
          <w:b/>
          <w:bCs/>
          <w:i/>
          <w:sz w:val="24"/>
          <w:szCs w:val="24"/>
        </w:rPr>
        <w:t>. These questions are about how often you communicate, the types of information you share with each person, and any stress in your relationship. Let’s start with NAME 1.</w:t>
      </w:r>
    </w:p>
    <w:p w14:paraId="79267124" w14:textId="77777777" w:rsidR="00281D15" w:rsidRPr="00281D15" w:rsidRDefault="00281D15" w:rsidP="00281D15">
      <w:pPr>
        <w:spacing w:after="0" w:line="240" w:lineRule="auto"/>
        <w:rPr>
          <w:rFonts w:ascii="Times New Roman" w:eastAsia="Times New Roman" w:hAnsi="Times New Roman" w:cs="Times New Roman"/>
          <w:b/>
          <w:bCs/>
          <w:i/>
          <w:sz w:val="24"/>
          <w:szCs w:val="24"/>
        </w:rPr>
      </w:pPr>
    </w:p>
    <w:tbl>
      <w:tblPr>
        <w:tblStyle w:val="TableGrid"/>
        <w:tblW w:w="10440" w:type="dxa"/>
        <w:tblInd w:w="18" w:type="dxa"/>
        <w:tblLook w:val="04A0" w:firstRow="1" w:lastRow="0" w:firstColumn="1" w:lastColumn="0" w:noHBand="0" w:noVBand="1"/>
      </w:tblPr>
      <w:tblGrid>
        <w:gridCol w:w="1991"/>
        <w:gridCol w:w="1689"/>
        <w:gridCol w:w="1690"/>
        <w:gridCol w:w="1690"/>
        <w:gridCol w:w="1690"/>
        <w:gridCol w:w="1690"/>
      </w:tblGrid>
      <w:tr w:rsidR="00281D15" w:rsidRPr="00281D15" w14:paraId="095C81C5" w14:textId="77777777" w:rsidTr="00281D15">
        <w:tc>
          <w:tcPr>
            <w:tcW w:w="1991" w:type="dxa"/>
          </w:tcPr>
          <w:p w14:paraId="52CF58A7" w14:textId="77777777" w:rsidR="00281D15" w:rsidRPr="00281D15" w:rsidRDefault="00281D15" w:rsidP="00281D15">
            <w:pPr>
              <w:rPr>
                <w:rFonts w:ascii="Times New Roman" w:hAnsi="Times New Roman" w:cs="Times New Roman"/>
                <w:b/>
                <w:sz w:val="24"/>
                <w:szCs w:val="24"/>
              </w:rPr>
            </w:pPr>
          </w:p>
        </w:tc>
        <w:tc>
          <w:tcPr>
            <w:tcW w:w="1689" w:type="dxa"/>
          </w:tcPr>
          <w:p w14:paraId="7788F221" w14:textId="77777777" w:rsidR="00281D15" w:rsidRPr="00281D15" w:rsidRDefault="00281D15" w:rsidP="00281D15">
            <w:pPr>
              <w:rPr>
                <w:rFonts w:ascii="Times New Roman" w:hAnsi="Times New Roman" w:cs="Times New Roman"/>
                <w:b/>
                <w:sz w:val="24"/>
                <w:szCs w:val="24"/>
              </w:rPr>
            </w:pPr>
            <w:r w:rsidRPr="00281D15">
              <w:rPr>
                <w:rFonts w:ascii="Times New Roman" w:hAnsi="Times New Roman" w:cs="Times New Roman"/>
                <w:b/>
                <w:sz w:val="24"/>
                <w:szCs w:val="24"/>
              </w:rPr>
              <w:t>Person 1</w:t>
            </w:r>
            <w:r w:rsidRPr="00281D15">
              <w:rPr>
                <w:rFonts w:ascii="Times New Roman" w:hAnsi="Times New Roman" w:cs="Times New Roman"/>
                <w:b/>
                <w:sz w:val="24"/>
                <w:szCs w:val="24"/>
              </w:rPr>
              <w:tab/>
            </w:r>
          </w:p>
        </w:tc>
        <w:tc>
          <w:tcPr>
            <w:tcW w:w="1690" w:type="dxa"/>
          </w:tcPr>
          <w:p w14:paraId="5BBDD8AB" w14:textId="77777777" w:rsidR="00281D15" w:rsidRPr="00281D15" w:rsidRDefault="00281D15" w:rsidP="00281D15">
            <w:pPr>
              <w:rPr>
                <w:rFonts w:ascii="Times New Roman" w:hAnsi="Times New Roman" w:cs="Times New Roman"/>
                <w:b/>
                <w:sz w:val="24"/>
                <w:szCs w:val="24"/>
              </w:rPr>
            </w:pPr>
            <w:r w:rsidRPr="00281D15">
              <w:rPr>
                <w:rFonts w:ascii="Times New Roman" w:hAnsi="Times New Roman" w:cs="Times New Roman"/>
                <w:b/>
                <w:sz w:val="24"/>
                <w:szCs w:val="24"/>
              </w:rPr>
              <w:t xml:space="preserve">      Person 2</w:t>
            </w:r>
            <w:r w:rsidRPr="00281D15">
              <w:rPr>
                <w:rFonts w:ascii="Times New Roman" w:hAnsi="Times New Roman" w:cs="Times New Roman"/>
                <w:b/>
                <w:sz w:val="24"/>
                <w:szCs w:val="24"/>
              </w:rPr>
              <w:tab/>
            </w:r>
          </w:p>
        </w:tc>
        <w:tc>
          <w:tcPr>
            <w:tcW w:w="1690" w:type="dxa"/>
          </w:tcPr>
          <w:p w14:paraId="1D2DFB8E" w14:textId="77777777" w:rsidR="00281D15" w:rsidRPr="00281D15" w:rsidRDefault="00281D15" w:rsidP="00281D15">
            <w:pPr>
              <w:rPr>
                <w:rFonts w:ascii="Times New Roman" w:hAnsi="Times New Roman" w:cs="Times New Roman"/>
                <w:b/>
                <w:sz w:val="24"/>
                <w:szCs w:val="24"/>
              </w:rPr>
            </w:pPr>
            <w:r w:rsidRPr="00281D15">
              <w:rPr>
                <w:rFonts w:ascii="Times New Roman" w:hAnsi="Times New Roman" w:cs="Times New Roman"/>
                <w:b/>
                <w:sz w:val="24"/>
                <w:szCs w:val="24"/>
              </w:rPr>
              <w:t xml:space="preserve">      Person 3</w:t>
            </w:r>
            <w:r w:rsidRPr="00281D15">
              <w:rPr>
                <w:rFonts w:ascii="Times New Roman" w:hAnsi="Times New Roman" w:cs="Times New Roman"/>
                <w:b/>
                <w:sz w:val="24"/>
                <w:szCs w:val="24"/>
              </w:rPr>
              <w:tab/>
            </w:r>
          </w:p>
        </w:tc>
        <w:tc>
          <w:tcPr>
            <w:tcW w:w="1690" w:type="dxa"/>
          </w:tcPr>
          <w:p w14:paraId="08182B7D" w14:textId="77777777" w:rsidR="00281D15" w:rsidRPr="00281D15" w:rsidRDefault="00281D15" w:rsidP="00281D15">
            <w:pPr>
              <w:rPr>
                <w:rFonts w:ascii="Times New Roman" w:hAnsi="Times New Roman" w:cs="Times New Roman"/>
                <w:b/>
                <w:sz w:val="24"/>
                <w:szCs w:val="24"/>
              </w:rPr>
            </w:pPr>
            <w:r w:rsidRPr="00281D15">
              <w:rPr>
                <w:rFonts w:ascii="Times New Roman" w:hAnsi="Times New Roman" w:cs="Times New Roman"/>
                <w:b/>
                <w:sz w:val="24"/>
                <w:szCs w:val="24"/>
              </w:rPr>
              <w:t>Person 4</w:t>
            </w:r>
            <w:r w:rsidRPr="00281D15">
              <w:rPr>
                <w:rFonts w:ascii="Times New Roman" w:hAnsi="Times New Roman" w:cs="Times New Roman"/>
                <w:b/>
                <w:sz w:val="24"/>
                <w:szCs w:val="24"/>
              </w:rPr>
              <w:tab/>
            </w:r>
          </w:p>
        </w:tc>
        <w:tc>
          <w:tcPr>
            <w:tcW w:w="1690" w:type="dxa"/>
          </w:tcPr>
          <w:p w14:paraId="22491707" w14:textId="77777777" w:rsidR="00281D15" w:rsidRPr="00281D15" w:rsidRDefault="00281D15" w:rsidP="00281D15">
            <w:pPr>
              <w:ind w:left="-90" w:right="-1080"/>
              <w:rPr>
                <w:rFonts w:ascii="Times New Roman" w:hAnsi="Times New Roman" w:cs="Times New Roman"/>
                <w:b/>
                <w:sz w:val="24"/>
                <w:szCs w:val="24"/>
              </w:rPr>
            </w:pPr>
            <w:r w:rsidRPr="00281D15">
              <w:rPr>
                <w:rFonts w:ascii="Times New Roman" w:hAnsi="Times New Roman" w:cs="Times New Roman"/>
                <w:b/>
                <w:sz w:val="24"/>
                <w:szCs w:val="24"/>
              </w:rPr>
              <w:t>Person 5</w:t>
            </w:r>
          </w:p>
          <w:p w14:paraId="69053F5B" w14:textId="77777777" w:rsidR="00281D15" w:rsidRPr="00281D15" w:rsidRDefault="00281D15" w:rsidP="00281D15">
            <w:pPr>
              <w:rPr>
                <w:rFonts w:ascii="Times New Roman" w:hAnsi="Times New Roman" w:cs="Times New Roman"/>
                <w:b/>
                <w:sz w:val="24"/>
                <w:szCs w:val="24"/>
              </w:rPr>
            </w:pPr>
          </w:p>
        </w:tc>
      </w:tr>
      <w:tr w:rsidR="00281D15" w:rsidRPr="00281D15" w14:paraId="70C95683" w14:textId="77777777" w:rsidTr="00281D15">
        <w:tc>
          <w:tcPr>
            <w:tcW w:w="1991" w:type="dxa"/>
          </w:tcPr>
          <w:p w14:paraId="3CEB11C6" w14:textId="77777777" w:rsidR="00281D15" w:rsidRPr="00281D15" w:rsidRDefault="00281D15" w:rsidP="00281D15">
            <w:pPr>
              <w:rPr>
                <w:rFonts w:ascii="Times New Roman" w:hAnsi="Times New Roman" w:cs="Times New Roman"/>
                <w:b/>
                <w:sz w:val="24"/>
                <w:szCs w:val="24"/>
              </w:rPr>
            </w:pPr>
            <w:r w:rsidRPr="00281D15">
              <w:rPr>
                <w:rFonts w:ascii="Times New Roman" w:hAnsi="Times New Roman" w:cs="Times New Roman"/>
                <w:b/>
                <w:sz w:val="24"/>
                <w:szCs w:val="24"/>
              </w:rPr>
              <w:t xml:space="preserve">NAME:     </w:t>
            </w:r>
          </w:p>
        </w:tc>
        <w:tc>
          <w:tcPr>
            <w:tcW w:w="1689" w:type="dxa"/>
          </w:tcPr>
          <w:p w14:paraId="21159D0B" w14:textId="77777777" w:rsidR="00281D15" w:rsidRPr="00281D15" w:rsidRDefault="00281D15" w:rsidP="00281D15">
            <w:pPr>
              <w:rPr>
                <w:rFonts w:ascii="Times New Roman" w:hAnsi="Times New Roman" w:cs="Times New Roman"/>
                <w:b/>
                <w:sz w:val="24"/>
                <w:szCs w:val="24"/>
              </w:rPr>
            </w:pPr>
          </w:p>
        </w:tc>
        <w:tc>
          <w:tcPr>
            <w:tcW w:w="1690" w:type="dxa"/>
          </w:tcPr>
          <w:p w14:paraId="553666BE" w14:textId="77777777" w:rsidR="00281D15" w:rsidRPr="00281D15" w:rsidRDefault="00281D15" w:rsidP="00281D15">
            <w:pPr>
              <w:rPr>
                <w:rFonts w:ascii="Times New Roman" w:hAnsi="Times New Roman" w:cs="Times New Roman"/>
                <w:b/>
                <w:sz w:val="24"/>
                <w:szCs w:val="24"/>
              </w:rPr>
            </w:pPr>
          </w:p>
        </w:tc>
        <w:tc>
          <w:tcPr>
            <w:tcW w:w="1690" w:type="dxa"/>
          </w:tcPr>
          <w:p w14:paraId="23106642" w14:textId="77777777" w:rsidR="00281D15" w:rsidRPr="00281D15" w:rsidRDefault="00281D15" w:rsidP="00281D15">
            <w:pPr>
              <w:rPr>
                <w:rFonts w:ascii="Times New Roman" w:hAnsi="Times New Roman" w:cs="Times New Roman"/>
                <w:b/>
                <w:sz w:val="24"/>
                <w:szCs w:val="24"/>
              </w:rPr>
            </w:pPr>
          </w:p>
        </w:tc>
        <w:tc>
          <w:tcPr>
            <w:tcW w:w="1690" w:type="dxa"/>
          </w:tcPr>
          <w:p w14:paraId="472FC6A5" w14:textId="77777777" w:rsidR="00281D15" w:rsidRPr="00281D15" w:rsidRDefault="00281D15" w:rsidP="00281D15">
            <w:pPr>
              <w:rPr>
                <w:rFonts w:ascii="Times New Roman" w:hAnsi="Times New Roman" w:cs="Times New Roman"/>
                <w:b/>
                <w:sz w:val="24"/>
                <w:szCs w:val="24"/>
              </w:rPr>
            </w:pPr>
          </w:p>
        </w:tc>
        <w:tc>
          <w:tcPr>
            <w:tcW w:w="1690" w:type="dxa"/>
          </w:tcPr>
          <w:p w14:paraId="0EE48B86" w14:textId="77777777" w:rsidR="00281D15" w:rsidRPr="00281D15" w:rsidRDefault="00281D15" w:rsidP="00281D15">
            <w:pPr>
              <w:rPr>
                <w:rFonts w:ascii="Times New Roman" w:hAnsi="Times New Roman" w:cs="Times New Roman"/>
                <w:b/>
                <w:sz w:val="24"/>
                <w:szCs w:val="24"/>
              </w:rPr>
            </w:pPr>
          </w:p>
        </w:tc>
      </w:tr>
    </w:tbl>
    <w:p w14:paraId="7708E0B0" w14:textId="77777777" w:rsidR="00281D15" w:rsidRPr="00281D15" w:rsidRDefault="00281D15" w:rsidP="00281D15">
      <w:pPr>
        <w:spacing w:after="0" w:line="240" w:lineRule="auto"/>
        <w:ind w:left="-90"/>
        <w:rPr>
          <w:rFonts w:ascii="Times New Roman" w:hAnsi="Times New Roman" w:cs="Times New Roman"/>
          <w:b/>
          <w:sz w:val="24"/>
          <w:szCs w:val="24"/>
        </w:rPr>
      </w:pPr>
    </w:p>
    <w:p w14:paraId="2AA0BEF1" w14:textId="77777777" w:rsidR="00281D15" w:rsidRPr="00281D15" w:rsidRDefault="00281D15" w:rsidP="00BB27A0">
      <w:pPr>
        <w:pStyle w:val="NoSpacing"/>
        <w:numPr>
          <w:ilvl w:val="0"/>
          <w:numId w:val="5"/>
        </w:numPr>
        <w:rPr>
          <w:rFonts w:ascii="Times New Roman" w:hAnsi="Times New Roman" w:cs="Times New Roman"/>
          <w:b/>
          <w:sz w:val="24"/>
          <w:szCs w:val="24"/>
        </w:rPr>
      </w:pPr>
      <w:r w:rsidRPr="00281D15">
        <w:rPr>
          <w:rFonts w:ascii="Times New Roman" w:eastAsia="Times New Roman" w:hAnsi="Times New Roman" w:cs="Times New Roman"/>
          <w:b/>
          <w:iCs/>
          <w:color w:val="000000"/>
          <w:sz w:val="24"/>
          <w:szCs w:val="24"/>
        </w:rPr>
        <w:t>Does [NAME 1, etc.] currently own a cell phone that is not shared with other people?</w:t>
      </w:r>
    </w:p>
    <w:tbl>
      <w:tblPr>
        <w:tblW w:w="10320" w:type="dxa"/>
        <w:tblInd w:w="198" w:type="dxa"/>
        <w:tblLayout w:type="fixed"/>
        <w:tblLook w:val="00A0" w:firstRow="1" w:lastRow="0" w:firstColumn="1" w:lastColumn="0" w:noHBand="0" w:noVBand="0"/>
      </w:tblPr>
      <w:tblGrid>
        <w:gridCol w:w="602"/>
        <w:gridCol w:w="1577"/>
        <w:gridCol w:w="483"/>
        <w:gridCol w:w="1696"/>
        <w:gridCol w:w="454"/>
        <w:gridCol w:w="1725"/>
        <w:gridCol w:w="454"/>
        <w:gridCol w:w="1634"/>
        <w:gridCol w:w="454"/>
        <w:gridCol w:w="1241"/>
      </w:tblGrid>
      <w:tr w:rsidR="00281D15" w:rsidRPr="00281D15" w14:paraId="06131415" w14:textId="77777777" w:rsidTr="00281D15">
        <w:trPr>
          <w:trHeight w:val="384"/>
        </w:trPr>
        <w:tc>
          <w:tcPr>
            <w:tcW w:w="602" w:type="dxa"/>
            <w:shd w:val="clear" w:color="auto" w:fill="BFBFBF" w:themeFill="background1" w:themeFillShade="BF"/>
            <w:vAlign w:val="center"/>
            <w:hideMark/>
          </w:tcPr>
          <w:p w14:paraId="73C9F8E4"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77" w:type="dxa"/>
            <w:shd w:val="clear" w:color="auto" w:fill="BFBFBF" w:themeFill="background1" w:themeFillShade="BF"/>
            <w:vAlign w:val="center"/>
            <w:hideMark/>
          </w:tcPr>
          <w:p w14:paraId="265E3EC3"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Yes</w:t>
            </w:r>
          </w:p>
        </w:tc>
        <w:tc>
          <w:tcPr>
            <w:tcW w:w="483" w:type="dxa"/>
            <w:shd w:val="clear" w:color="auto" w:fill="BFBFBF" w:themeFill="background1" w:themeFillShade="BF"/>
            <w:vAlign w:val="center"/>
            <w:hideMark/>
          </w:tcPr>
          <w:p w14:paraId="089A831A"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96" w:type="dxa"/>
            <w:shd w:val="clear" w:color="auto" w:fill="BFBFBF" w:themeFill="background1" w:themeFillShade="BF"/>
            <w:vAlign w:val="center"/>
            <w:hideMark/>
          </w:tcPr>
          <w:p w14:paraId="2AA44221"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Yes</w:t>
            </w:r>
          </w:p>
        </w:tc>
        <w:tc>
          <w:tcPr>
            <w:tcW w:w="454" w:type="dxa"/>
            <w:shd w:val="clear" w:color="auto" w:fill="BFBFBF" w:themeFill="background1" w:themeFillShade="BF"/>
            <w:vAlign w:val="center"/>
            <w:hideMark/>
          </w:tcPr>
          <w:p w14:paraId="7A89C2FA"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25" w:type="dxa"/>
            <w:shd w:val="clear" w:color="auto" w:fill="BFBFBF" w:themeFill="background1" w:themeFillShade="BF"/>
            <w:vAlign w:val="center"/>
            <w:hideMark/>
          </w:tcPr>
          <w:p w14:paraId="1209EC9B"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Yes</w:t>
            </w:r>
          </w:p>
        </w:tc>
        <w:tc>
          <w:tcPr>
            <w:tcW w:w="454" w:type="dxa"/>
            <w:shd w:val="clear" w:color="auto" w:fill="BFBFBF" w:themeFill="background1" w:themeFillShade="BF"/>
            <w:vAlign w:val="center"/>
            <w:hideMark/>
          </w:tcPr>
          <w:p w14:paraId="21C6AC7C"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34" w:type="dxa"/>
            <w:shd w:val="clear" w:color="auto" w:fill="BFBFBF" w:themeFill="background1" w:themeFillShade="BF"/>
            <w:vAlign w:val="center"/>
            <w:hideMark/>
          </w:tcPr>
          <w:p w14:paraId="5DD3D109"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Yes</w:t>
            </w:r>
          </w:p>
        </w:tc>
        <w:tc>
          <w:tcPr>
            <w:tcW w:w="454" w:type="dxa"/>
            <w:shd w:val="clear" w:color="auto" w:fill="BFBFBF" w:themeFill="background1" w:themeFillShade="BF"/>
            <w:vAlign w:val="center"/>
            <w:hideMark/>
          </w:tcPr>
          <w:p w14:paraId="220724C2"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241" w:type="dxa"/>
            <w:shd w:val="clear" w:color="auto" w:fill="BFBFBF" w:themeFill="background1" w:themeFillShade="BF"/>
            <w:vAlign w:val="center"/>
            <w:hideMark/>
          </w:tcPr>
          <w:p w14:paraId="0719DBD4"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Yes</w:t>
            </w:r>
          </w:p>
        </w:tc>
      </w:tr>
      <w:tr w:rsidR="00281D15" w:rsidRPr="00281D15" w14:paraId="7454BFEF" w14:textId="77777777" w:rsidTr="00281D15">
        <w:trPr>
          <w:trHeight w:val="384"/>
        </w:trPr>
        <w:tc>
          <w:tcPr>
            <w:tcW w:w="602" w:type="dxa"/>
            <w:vAlign w:val="center"/>
            <w:hideMark/>
          </w:tcPr>
          <w:p w14:paraId="24F628B8"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77" w:type="dxa"/>
            <w:vAlign w:val="center"/>
            <w:hideMark/>
          </w:tcPr>
          <w:p w14:paraId="1284F270"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No</w:t>
            </w:r>
          </w:p>
        </w:tc>
        <w:tc>
          <w:tcPr>
            <w:tcW w:w="483" w:type="dxa"/>
            <w:vAlign w:val="center"/>
            <w:hideMark/>
          </w:tcPr>
          <w:p w14:paraId="11557321"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96" w:type="dxa"/>
            <w:vAlign w:val="center"/>
            <w:hideMark/>
          </w:tcPr>
          <w:p w14:paraId="162E748F"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No</w:t>
            </w:r>
          </w:p>
        </w:tc>
        <w:tc>
          <w:tcPr>
            <w:tcW w:w="454" w:type="dxa"/>
            <w:vAlign w:val="center"/>
            <w:hideMark/>
          </w:tcPr>
          <w:p w14:paraId="0F3A54F0"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25" w:type="dxa"/>
            <w:vAlign w:val="center"/>
            <w:hideMark/>
          </w:tcPr>
          <w:p w14:paraId="4BD93D80"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No</w:t>
            </w:r>
          </w:p>
        </w:tc>
        <w:tc>
          <w:tcPr>
            <w:tcW w:w="454" w:type="dxa"/>
            <w:vAlign w:val="center"/>
            <w:hideMark/>
          </w:tcPr>
          <w:p w14:paraId="681927D2"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34" w:type="dxa"/>
            <w:vAlign w:val="center"/>
            <w:hideMark/>
          </w:tcPr>
          <w:p w14:paraId="281998B4"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No</w:t>
            </w:r>
          </w:p>
        </w:tc>
        <w:tc>
          <w:tcPr>
            <w:tcW w:w="454" w:type="dxa"/>
            <w:vAlign w:val="center"/>
            <w:hideMark/>
          </w:tcPr>
          <w:p w14:paraId="7903FD11"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241" w:type="dxa"/>
            <w:vAlign w:val="center"/>
            <w:hideMark/>
          </w:tcPr>
          <w:p w14:paraId="2910608D"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No</w:t>
            </w:r>
          </w:p>
        </w:tc>
      </w:tr>
      <w:tr w:rsidR="00281D15" w:rsidRPr="00281D15" w14:paraId="65B593CA" w14:textId="77777777" w:rsidTr="00281D15">
        <w:trPr>
          <w:trHeight w:val="384"/>
        </w:trPr>
        <w:tc>
          <w:tcPr>
            <w:tcW w:w="602" w:type="dxa"/>
            <w:shd w:val="clear" w:color="auto" w:fill="BFBFBF" w:themeFill="background1" w:themeFillShade="BF"/>
            <w:vAlign w:val="center"/>
            <w:hideMark/>
          </w:tcPr>
          <w:p w14:paraId="7254354C"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77" w:type="dxa"/>
            <w:shd w:val="clear" w:color="auto" w:fill="BFBFBF" w:themeFill="background1" w:themeFillShade="BF"/>
            <w:vAlign w:val="center"/>
            <w:hideMark/>
          </w:tcPr>
          <w:p w14:paraId="238DA005"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483" w:type="dxa"/>
            <w:shd w:val="clear" w:color="auto" w:fill="BFBFBF" w:themeFill="background1" w:themeFillShade="BF"/>
            <w:vAlign w:val="center"/>
            <w:hideMark/>
          </w:tcPr>
          <w:p w14:paraId="0B409997"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96" w:type="dxa"/>
            <w:shd w:val="clear" w:color="auto" w:fill="BFBFBF" w:themeFill="background1" w:themeFillShade="BF"/>
            <w:vAlign w:val="center"/>
            <w:hideMark/>
          </w:tcPr>
          <w:p w14:paraId="4850EB0E"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454" w:type="dxa"/>
            <w:shd w:val="clear" w:color="auto" w:fill="BFBFBF" w:themeFill="background1" w:themeFillShade="BF"/>
            <w:vAlign w:val="center"/>
            <w:hideMark/>
          </w:tcPr>
          <w:p w14:paraId="63565093"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25" w:type="dxa"/>
            <w:shd w:val="clear" w:color="auto" w:fill="BFBFBF" w:themeFill="background1" w:themeFillShade="BF"/>
            <w:vAlign w:val="center"/>
            <w:hideMark/>
          </w:tcPr>
          <w:p w14:paraId="015E051A"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454" w:type="dxa"/>
            <w:shd w:val="clear" w:color="auto" w:fill="BFBFBF" w:themeFill="background1" w:themeFillShade="BF"/>
            <w:vAlign w:val="center"/>
            <w:hideMark/>
          </w:tcPr>
          <w:p w14:paraId="0EF666ED"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34" w:type="dxa"/>
            <w:shd w:val="clear" w:color="auto" w:fill="BFBFBF" w:themeFill="background1" w:themeFillShade="BF"/>
            <w:vAlign w:val="center"/>
            <w:hideMark/>
          </w:tcPr>
          <w:p w14:paraId="1DD75995"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454" w:type="dxa"/>
            <w:shd w:val="clear" w:color="auto" w:fill="BFBFBF" w:themeFill="background1" w:themeFillShade="BF"/>
            <w:vAlign w:val="center"/>
            <w:hideMark/>
          </w:tcPr>
          <w:p w14:paraId="6994730B"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241" w:type="dxa"/>
            <w:shd w:val="clear" w:color="auto" w:fill="BFBFBF" w:themeFill="background1" w:themeFillShade="BF"/>
            <w:vAlign w:val="center"/>
            <w:hideMark/>
          </w:tcPr>
          <w:p w14:paraId="7F0E613E"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r>
      <w:tr w:rsidR="00281D15" w:rsidRPr="00281D15" w14:paraId="39C762B5" w14:textId="77777777" w:rsidTr="00281D15">
        <w:trPr>
          <w:trHeight w:val="396"/>
        </w:trPr>
        <w:tc>
          <w:tcPr>
            <w:tcW w:w="602" w:type="dxa"/>
            <w:vAlign w:val="center"/>
            <w:hideMark/>
          </w:tcPr>
          <w:p w14:paraId="01F3876D"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77" w:type="dxa"/>
            <w:vAlign w:val="center"/>
            <w:hideMark/>
          </w:tcPr>
          <w:p w14:paraId="769F084F"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483" w:type="dxa"/>
            <w:vAlign w:val="center"/>
            <w:hideMark/>
          </w:tcPr>
          <w:p w14:paraId="4E0EA2E1"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96" w:type="dxa"/>
            <w:vAlign w:val="center"/>
            <w:hideMark/>
          </w:tcPr>
          <w:p w14:paraId="228B7CF6"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454" w:type="dxa"/>
            <w:vAlign w:val="center"/>
            <w:hideMark/>
          </w:tcPr>
          <w:p w14:paraId="5C45C06F"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25" w:type="dxa"/>
            <w:vAlign w:val="center"/>
            <w:hideMark/>
          </w:tcPr>
          <w:p w14:paraId="7AF43EB5"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454" w:type="dxa"/>
            <w:vAlign w:val="center"/>
            <w:hideMark/>
          </w:tcPr>
          <w:p w14:paraId="0716A489"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34" w:type="dxa"/>
            <w:vAlign w:val="center"/>
            <w:hideMark/>
          </w:tcPr>
          <w:p w14:paraId="0AB2DC23"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454" w:type="dxa"/>
            <w:vAlign w:val="center"/>
            <w:hideMark/>
          </w:tcPr>
          <w:p w14:paraId="0AB3DF51"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241" w:type="dxa"/>
            <w:vAlign w:val="center"/>
            <w:hideMark/>
          </w:tcPr>
          <w:p w14:paraId="318AED89"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r>
    </w:tbl>
    <w:p w14:paraId="31228D9A" w14:textId="6FC81547" w:rsidR="00281D15" w:rsidRPr="00281D15" w:rsidRDefault="00281D15" w:rsidP="00BB27A0">
      <w:pPr>
        <w:pStyle w:val="NoSpacing"/>
        <w:numPr>
          <w:ilvl w:val="0"/>
          <w:numId w:val="5"/>
        </w:numPr>
        <w:rPr>
          <w:rFonts w:ascii="Times New Roman" w:hAnsi="Times New Roman" w:cs="Times New Roman"/>
          <w:b/>
          <w:caps/>
          <w:sz w:val="24"/>
          <w:szCs w:val="24"/>
        </w:rPr>
      </w:pPr>
      <w:r w:rsidRPr="00281D15">
        <w:rPr>
          <w:rFonts w:ascii="Times New Roman" w:eastAsia="Times New Roman" w:hAnsi="Times New Roman" w:cs="Times New Roman"/>
          <w:b/>
          <w:iCs/>
          <w:color w:val="000000"/>
          <w:sz w:val="24"/>
          <w:szCs w:val="24"/>
        </w:rPr>
        <w:lastRenderedPageBreak/>
        <w:t xml:space="preserve">If you look at Handcard F, how often has [NAME 1, </w:t>
      </w:r>
      <w:r w:rsidR="00AB2372" w:rsidRPr="00281D15">
        <w:rPr>
          <w:rFonts w:ascii="Times New Roman" w:eastAsia="Times New Roman" w:hAnsi="Times New Roman" w:cs="Times New Roman"/>
          <w:b/>
          <w:iCs/>
          <w:color w:val="000000"/>
          <w:sz w:val="24"/>
          <w:szCs w:val="24"/>
        </w:rPr>
        <w:t>etc.</w:t>
      </w:r>
      <w:r w:rsidRPr="00281D15">
        <w:rPr>
          <w:rFonts w:ascii="Times New Roman" w:eastAsia="Times New Roman" w:hAnsi="Times New Roman" w:cs="Times New Roman"/>
          <w:b/>
          <w:iCs/>
          <w:color w:val="000000"/>
          <w:sz w:val="24"/>
          <w:szCs w:val="24"/>
        </w:rPr>
        <w:t>]’s cell phone number changed in the past 6 months, since [name month]</w:t>
      </w:r>
      <w:r w:rsidRPr="00281D15">
        <w:rPr>
          <w:rFonts w:ascii="Times New Roman" w:hAnsi="Times New Roman" w:cs="Times New Roman"/>
          <w:b/>
          <w:caps/>
          <w:sz w:val="24"/>
          <w:szCs w:val="24"/>
        </w:rPr>
        <w:t>?</w:t>
      </w:r>
    </w:p>
    <w:tbl>
      <w:tblPr>
        <w:tblW w:w="10230" w:type="dxa"/>
        <w:tblInd w:w="198" w:type="dxa"/>
        <w:tblLayout w:type="fixed"/>
        <w:tblLook w:val="00A0" w:firstRow="1" w:lastRow="0" w:firstColumn="1" w:lastColumn="0" w:noHBand="0" w:noVBand="0"/>
      </w:tblPr>
      <w:tblGrid>
        <w:gridCol w:w="540"/>
        <w:gridCol w:w="1260"/>
        <w:gridCol w:w="450"/>
        <w:gridCol w:w="1530"/>
        <w:gridCol w:w="450"/>
        <w:gridCol w:w="1530"/>
        <w:gridCol w:w="450"/>
        <w:gridCol w:w="1440"/>
        <w:gridCol w:w="360"/>
        <w:gridCol w:w="2220"/>
      </w:tblGrid>
      <w:tr w:rsidR="00281D15" w:rsidRPr="00281D15" w14:paraId="2BA786F1" w14:textId="77777777" w:rsidTr="00281D15">
        <w:trPr>
          <w:trHeight w:val="375"/>
        </w:trPr>
        <w:tc>
          <w:tcPr>
            <w:tcW w:w="540" w:type="dxa"/>
            <w:shd w:val="clear" w:color="auto" w:fill="BFBFBF" w:themeFill="background1" w:themeFillShade="BF"/>
            <w:vAlign w:val="center"/>
            <w:hideMark/>
          </w:tcPr>
          <w:p w14:paraId="159F0A3D"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260" w:type="dxa"/>
            <w:shd w:val="clear" w:color="auto" w:fill="BFBFBF" w:themeFill="background1" w:themeFillShade="BF"/>
            <w:vAlign w:val="center"/>
            <w:hideMark/>
          </w:tcPr>
          <w:p w14:paraId="11588FF8"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Never</w:t>
            </w:r>
          </w:p>
        </w:tc>
        <w:tc>
          <w:tcPr>
            <w:tcW w:w="450" w:type="dxa"/>
            <w:shd w:val="clear" w:color="auto" w:fill="BFBFBF" w:themeFill="background1" w:themeFillShade="BF"/>
            <w:vAlign w:val="center"/>
            <w:hideMark/>
          </w:tcPr>
          <w:p w14:paraId="0D97CD5A"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shd w:val="clear" w:color="auto" w:fill="BFBFBF" w:themeFill="background1" w:themeFillShade="BF"/>
            <w:vAlign w:val="center"/>
            <w:hideMark/>
          </w:tcPr>
          <w:p w14:paraId="13ADA846"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Never</w:t>
            </w:r>
          </w:p>
        </w:tc>
        <w:tc>
          <w:tcPr>
            <w:tcW w:w="450" w:type="dxa"/>
            <w:shd w:val="clear" w:color="auto" w:fill="BFBFBF" w:themeFill="background1" w:themeFillShade="BF"/>
            <w:vAlign w:val="center"/>
            <w:hideMark/>
          </w:tcPr>
          <w:p w14:paraId="081D5036"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shd w:val="clear" w:color="auto" w:fill="BFBFBF" w:themeFill="background1" w:themeFillShade="BF"/>
            <w:vAlign w:val="center"/>
            <w:hideMark/>
          </w:tcPr>
          <w:p w14:paraId="679AE5BB"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Never</w:t>
            </w:r>
          </w:p>
        </w:tc>
        <w:tc>
          <w:tcPr>
            <w:tcW w:w="450" w:type="dxa"/>
            <w:shd w:val="clear" w:color="auto" w:fill="BFBFBF" w:themeFill="background1" w:themeFillShade="BF"/>
            <w:vAlign w:val="center"/>
            <w:hideMark/>
          </w:tcPr>
          <w:p w14:paraId="3C6C2707"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440" w:type="dxa"/>
            <w:shd w:val="clear" w:color="auto" w:fill="BFBFBF" w:themeFill="background1" w:themeFillShade="BF"/>
            <w:vAlign w:val="center"/>
            <w:hideMark/>
          </w:tcPr>
          <w:p w14:paraId="1C22073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Never</w:t>
            </w:r>
          </w:p>
        </w:tc>
        <w:tc>
          <w:tcPr>
            <w:tcW w:w="360" w:type="dxa"/>
            <w:shd w:val="clear" w:color="auto" w:fill="BFBFBF" w:themeFill="background1" w:themeFillShade="BF"/>
            <w:vAlign w:val="center"/>
            <w:hideMark/>
          </w:tcPr>
          <w:p w14:paraId="607ABFDC"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2220" w:type="dxa"/>
            <w:shd w:val="clear" w:color="auto" w:fill="BFBFBF" w:themeFill="background1" w:themeFillShade="BF"/>
            <w:vAlign w:val="center"/>
            <w:hideMark/>
          </w:tcPr>
          <w:p w14:paraId="601F4BB0"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Never</w:t>
            </w:r>
          </w:p>
        </w:tc>
      </w:tr>
      <w:tr w:rsidR="00281D15" w:rsidRPr="00281D15" w14:paraId="190BE63B" w14:textId="77777777" w:rsidTr="00281D15">
        <w:trPr>
          <w:trHeight w:val="375"/>
        </w:trPr>
        <w:tc>
          <w:tcPr>
            <w:tcW w:w="540" w:type="dxa"/>
            <w:vAlign w:val="center"/>
            <w:hideMark/>
          </w:tcPr>
          <w:p w14:paraId="54F08385"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260" w:type="dxa"/>
            <w:vAlign w:val="center"/>
            <w:hideMark/>
          </w:tcPr>
          <w:p w14:paraId="29F27975"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1-2 times</w:t>
            </w:r>
          </w:p>
        </w:tc>
        <w:tc>
          <w:tcPr>
            <w:tcW w:w="450" w:type="dxa"/>
            <w:vAlign w:val="center"/>
            <w:hideMark/>
          </w:tcPr>
          <w:p w14:paraId="562A45CF"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hideMark/>
          </w:tcPr>
          <w:p w14:paraId="2EC4FAE7"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1-2 times</w:t>
            </w:r>
          </w:p>
        </w:tc>
        <w:tc>
          <w:tcPr>
            <w:tcW w:w="450" w:type="dxa"/>
            <w:vAlign w:val="center"/>
            <w:hideMark/>
          </w:tcPr>
          <w:p w14:paraId="55DA4E8D"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hideMark/>
          </w:tcPr>
          <w:p w14:paraId="330460DF"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1-2 times</w:t>
            </w:r>
          </w:p>
        </w:tc>
        <w:tc>
          <w:tcPr>
            <w:tcW w:w="450" w:type="dxa"/>
            <w:vAlign w:val="center"/>
            <w:hideMark/>
          </w:tcPr>
          <w:p w14:paraId="4A052932"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440" w:type="dxa"/>
            <w:vAlign w:val="center"/>
            <w:hideMark/>
          </w:tcPr>
          <w:p w14:paraId="430A495E"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1-2 times</w:t>
            </w:r>
          </w:p>
        </w:tc>
        <w:tc>
          <w:tcPr>
            <w:tcW w:w="360" w:type="dxa"/>
            <w:vAlign w:val="center"/>
            <w:hideMark/>
          </w:tcPr>
          <w:p w14:paraId="7CAD6BB1"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2220" w:type="dxa"/>
            <w:vAlign w:val="center"/>
            <w:hideMark/>
          </w:tcPr>
          <w:p w14:paraId="24096F9F"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1-2 times</w:t>
            </w:r>
          </w:p>
        </w:tc>
      </w:tr>
      <w:tr w:rsidR="00281D15" w:rsidRPr="00281D15" w14:paraId="7104ADAC" w14:textId="77777777" w:rsidTr="00281D15">
        <w:trPr>
          <w:trHeight w:val="375"/>
        </w:trPr>
        <w:tc>
          <w:tcPr>
            <w:tcW w:w="540" w:type="dxa"/>
            <w:shd w:val="clear" w:color="auto" w:fill="BFBFBF" w:themeFill="background1" w:themeFillShade="BF"/>
            <w:vAlign w:val="center"/>
            <w:hideMark/>
          </w:tcPr>
          <w:p w14:paraId="788C1323"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260" w:type="dxa"/>
            <w:shd w:val="clear" w:color="auto" w:fill="BFBFBF" w:themeFill="background1" w:themeFillShade="BF"/>
            <w:vAlign w:val="center"/>
            <w:hideMark/>
          </w:tcPr>
          <w:p w14:paraId="30C71E47"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3-4 times </w:t>
            </w:r>
          </w:p>
        </w:tc>
        <w:tc>
          <w:tcPr>
            <w:tcW w:w="450" w:type="dxa"/>
            <w:shd w:val="clear" w:color="auto" w:fill="BFBFBF" w:themeFill="background1" w:themeFillShade="BF"/>
            <w:vAlign w:val="center"/>
            <w:hideMark/>
          </w:tcPr>
          <w:p w14:paraId="61E1474F"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shd w:val="clear" w:color="auto" w:fill="BFBFBF" w:themeFill="background1" w:themeFillShade="BF"/>
            <w:vAlign w:val="center"/>
            <w:hideMark/>
          </w:tcPr>
          <w:p w14:paraId="1A798069"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3-4 times </w:t>
            </w:r>
          </w:p>
        </w:tc>
        <w:tc>
          <w:tcPr>
            <w:tcW w:w="450" w:type="dxa"/>
            <w:shd w:val="clear" w:color="auto" w:fill="BFBFBF" w:themeFill="background1" w:themeFillShade="BF"/>
            <w:vAlign w:val="center"/>
            <w:hideMark/>
          </w:tcPr>
          <w:p w14:paraId="42400666"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shd w:val="clear" w:color="auto" w:fill="BFBFBF" w:themeFill="background1" w:themeFillShade="BF"/>
            <w:vAlign w:val="center"/>
            <w:hideMark/>
          </w:tcPr>
          <w:p w14:paraId="2D42511F"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3-4 times </w:t>
            </w:r>
          </w:p>
        </w:tc>
        <w:tc>
          <w:tcPr>
            <w:tcW w:w="450" w:type="dxa"/>
            <w:shd w:val="clear" w:color="auto" w:fill="BFBFBF" w:themeFill="background1" w:themeFillShade="BF"/>
            <w:vAlign w:val="center"/>
            <w:hideMark/>
          </w:tcPr>
          <w:p w14:paraId="642ED279"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440" w:type="dxa"/>
            <w:shd w:val="clear" w:color="auto" w:fill="BFBFBF" w:themeFill="background1" w:themeFillShade="BF"/>
            <w:vAlign w:val="center"/>
            <w:hideMark/>
          </w:tcPr>
          <w:p w14:paraId="734D5F58"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3-4 times </w:t>
            </w:r>
          </w:p>
        </w:tc>
        <w:tc>
          <w:tcPr>
            <w:tcW w:w="360" w:type="dxa"/>
            <w:shd w:val="clear" w:color="auto" w:fill="BFBFBF" w:themeFill="background1" w:themeFillShade="BF"/>
            <w:vAlign w:val="center"/>
            <w:hideMark/>
          </w:tcPr>
          <w:p w14:paraId="7A4FA8AE"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2220" w:type="dxa"/>
            <w:shd w:val="clear" w:color="auto" w:fill="BFBFBF" w:themeFill="background1" w:themeFillShade="BF"/>
            <w:vAlign w:val="center"/>
            <w:hideMark/>
          </w:tcPr>
          <w:p w14:paraId="5D0702D6"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3-4 times </w:t>
            </w:r>
          </w:p>
        </w:tc>
      </w:tr>
      <w:tr w:rsidR="00281D15" w:rsidRPr="00281D15" w14:paraId="5C482BD6" w14:textId="77777777" w:rsidTr="00281D15">
        <w:trPr>
          <w:trHeight w:val="375"/>
        </w:trPr>
        <w:tc>
          <w:tcPr>
            <w:tcW w:w="540" w:type="dxa"/>
            <w:vAlign w:val="center"/>
            <w:hideMark/>
          </w:tcPr>
          <w:p w14:paraId="5B8788D5"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260" w:type="dxa"/>
            <w:vAlign w:val="center"/>
            <w:hideMark/>
          </w:tcPr>
          <w:p w14:paraId="79993C33"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5+ times </w:t>
            </w:r>
          </w:p>
        </w:tc>
        <w:tc>
          <w:tcPr>
            <w:tcW w:w="450" w:type="dxa"/>
            <w:vAlign w:val="center"/>
            <w:hideMark/>
          </w:tcPr>
          <w:p w14:paraId="06A77527"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hideMark/>
          </w:tcPr>
          <w:p w14:paraId="61462020"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5+ times </w:t>
            </w:r>
          </w:p>
        </w:tc>
        <w:tc>
          <w:tcPr>
            <w:tcW w:w="450" w:type="dxa"/>
            <w:vAlign w:val="center"/>
            <w:hideMark/>
          </w:tcPr>
          <w:p w14:paraId="5A4B45FD"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hideMark/>
          </w:tcPr>
          <w:p w14:paraId="14C8D700"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5+ times </w:t>
            </w:r>
          </w:p>
        </w:tc>
        <w:tc>
          <w:tcPr>
            <w:tcW w:w="450" w:type="dxa"/>
            <w:vAlign w:val="center"/>
            <w:hideMark/>
          </w:tcPr>
          <w:p w14:paraId="77ECD78A"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440" w:type="dxa"/>
            <w:vAlign w:val="center"/>
            <w:hideMark/>
          </w:tcPr>
          <w:p w14:paraId="5415C058"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5+ times </w:t>
            </w:r>
          </w:p>
        </w:tc>
        <w:tc>
          <w:tcPr>
            <w:tcW w:w="360" w:type="dxa"/>
            <w:vAlign w:val="center"/>
            <w:hideMark/>
          </w:tcPr>
          <w:p w14:paraId="6180C982"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2220" w:type="dxa"/>
            <w:vAlign w:val="center"/>
            <w:hideMark/>
          </w:tcPr>
          <w:p w14:paraId="24BF5C64"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5+ times </w:t>
            </w:r>
          </w:p>
        </w:tc>
      </w:tr>
      <w:tr w:rsidR="00281D15" w:rsidRPr="00281D15" w14:paraId="556DED62" w14:textId="77777777" w:rsidTr="00281D15">
        <w:trPr>
          <w:trHeight w:val="375"/>
        </w:trPr>
        <w:tc>
          <w:tcPr>
            <w:tcW w:w="540" w:type="dxa"/>
            <w:shd w:val="clear" w:color="auto" w:fill="BFBFBF" w:themeFill="background1" w:themeFillShade="BF"/>
            <w:vAlign w:val="center"/>
            <w:hideMark/>
          </w:tcPr>
          <w:p w14:paraId="57C6A3D5"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260" w:type="dxa"/>
            <w:shd w:val="clear" w:color="auto" w:fill="BFBFBF" w:themeFill="background1" w:themeFillShade="BF"/>
            <w:vAlign w:val="center"/>
            <w:hideMark/>
          </w:tcPr>
          <w:p w14:paraId="7A87FC37"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450" w:type="dxa"/>
            <w:shd w:val="clear" w:color="auto" w:fill="BFBFBF" w:themeFill="background1" w:themeFillShade="BF"/>
            <w:vAlign w:val="center"/>
            <w:hideMark/>
          </w:tcPr>
          <w:p w14:paraId="4DE3C204"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shd w:val="clear" w:color="auto" w:fill="BFBFBF" w:themeFill="background1" w:themeFillShade="BF"/>
            <w:vAlign w:val="center"/>
            <w:hideMark/>
          </w:tcPr>
          <w:p w14:paraId="3596ECFE"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450" w:type="dxa"/>
            <w:shd w:val="clear" w:color="auto" w:fill="BFBFBF" w:themeFill="background1" w:themeFillShade="BF"/>
            <w:vAlign w:val="center"/>
            <w:hideMark/>
          </w:tcPr>
          <w:p w14:paraId="7A0EA86F"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shd w:val="clear" w:color="auto" w:fill="BFBFBF" w:themeFill="background1" w:themeFillShade="BF"/>
            <w:vAlign w:val="center"/>
            <w:hideMark/>
          </w:tcPr>
          <w:p w14:paraId="1F609433"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450" w:type="dxa"/>
            <w:shd w:val="clear" w:color="auto" w:fill="BFBFBF" w:themeFill="background1" w:themeFillShade="BF"/>
            <w:vAlign w:val="center"/>
            <w:hideMark/>
          </w:tcPr>
          <w:p w14:paraId="57223554"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440" w:type="dxa"/>
            <w:shd w:val="clear" w:color="auto" w:fill="BFBFBF" w:themeFill="background1" w:themeFillShade="BF"/>
            <w:vAlign w:val="center"/>
            <w:hideMark/>
          </w:tcPr>
          <w:p w14:paraId="5664B85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360" w:type="dxa"/>
            <w:shd w:val="clear" w:color="auto" w:fill="BFBFBF" w:themeFill="background1" w:themeFillShade="BF"/>
            <w:vAlign w:val="center"/>
            <w:hideMark/>
          </w:tcPr>
          <w:p w14:paraId="710015B3"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2220" w:type="dxa"/>
            <w:shd w:val="clear" w:color="auto" w:fill="BFBFBF" w:themeFill="background1" w:themeFillShade="BF"/>
            <w:vAlign w:val="center"/>
            <w:hideMark/>
          </w:tcPr>
          <w:p w14:paraId="2B4D7428"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r>
      <w:tr w:rsidR="00281D15" w:rsidRPr="00281D15" w14:paraId="01A9A860" w14:textId="77777777" w:rsidTr="00281D15">
        <w:trPr>
          <w:trHeight w:val="369"/>
        </w:trPr>
        <w:tc>
          <w:tcPr>
            <w:tcW w:w="540" w:type="dxa"/>
            <w:vAlign w:val="center"/>
            <w:hideMark/>
          </w:tcPr>
          <w:p w14:paraId="7538B40C"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260" w:type="dxa"/>
            <w:vAlign w:val="center"/>
            <w:hideMark/>
          </w:tcPr>
          <w:p w14:paraId="1B601C55"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450" w:type="dxa"/>
            <w:vAlign w:val="center"/>
            <w:hideMark/>
          </w:tcPr>
          <w:p w14:paraId="512BB8FA"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hideMark/>
          </w:tcPr>
          <w:p w14:paraId="15642F55"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450" w:type="dxa"/>
            <w:vAlign w:val="center"/>
            <w:hideMark/>
          </w:tcPr>
          <w:p w14:paraId="3F78818F"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hideMark/>
          </w:tcPr>
          <w:p w14:paraId="0D0F0ED6"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450" w:type="dxa"/>
            <w:vAlign w:val="center"/>
            <w:hideMark/>
          </w:tcPr>
          <w:p w14:paraId="15B8F0F3"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440" w:type="dxa"/>
            <w:vAlign w:val="center"/>
            <w:hideMark/>
          </w:tcPr>
          <w:p w14:paraId="73005F8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360" w:type="dxa"/>
            <w:vAlign w:val="center"/>
            <w:hideMark/>
          </w:tcPr>
          <w:p w14:paraId="705CF822"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2220" w:type="dxa"/>
            <w:vAlign w:val="center"/>
            <w:hideMark/>
          </w:tcPr>
          <w:p w14:paraId="39A81E9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r>
    </w:tbl>
    <w:p w14:paraId="64AD1C7A" w14:textId="77777777" w:rsidR="00281D15" w:rsidRDefault="00281D15" w:rsidP="00281D15">
      <w:pPr>
        <w:spacing w:after="0" w:line="240" w:lineRule="auto"/>
        <w:ind w:left="-90"/>
        <w:rPr>
          <w:rFonts w:ascii="Times New Roman" w:hAnsi="Times New Roman" w:cs="Times New Roman"/>
          <w:b/>
          <w:sz w:val="24"/>
          <w:szCs w:val="24"/>
        </w:rPr>
      </w:pPr>
    </w:p>
    <w:p w14:paraId="602A579A" w14:textId="77777777" w:rsidR="008C2182" w:rsidRPr="00281D15" w:rsidRDefault="008C2182" w:rsidP="00281D15">
      <w:pPr>
        <w:spacing w:after="0" w:line="240" w:lineRule="auto"/>
        <w:ind w:left="-90"/>
        <w:rPr>
          <w:rFonts w:ascii="Times New Roman" w:hAnsi="Times New Roman" w:cs="Times New Roman"/>
          <w:b/>
          <w:sz w:val="24"/>
          <w:szCs w:val="24"/>
        </w:rPr>
      </w:pPr>
    </w:p>
    <w:p w14:paraId="536F87BC" w14:textId="2C731B64" w:rsidR="00281D15" w:rsidRPr="00281D15" w:rsidRDefault="00281D15" w:rsidP="00BB27A0">
      <w:pPr>
        <w:pStyle w:val="NoSpacing"/>
        <w:numPr>
          <w:ilvl w:val="0"/>
          <w:numId w:val="5"/>
        </w:numPr>
        <w:rPr>
          <w:rFonts w:ascii="Times New Roman" w:hAnsi="Times New Roman" w:cs="Times New Roman"/>
          <w:b/>
          <w:caps/>
          <w:sz w:val="24"/>
          <w:szCs w:val="24"/>
        </w:rPr>
      </w:pPr>
      <w:r w:rsidRPr="00281D15">
        <w:rPr>
          <w:rFonts w:ascii="Times New Roman" w:eastAsia="Times New Roman" w:hAnsi="Times New Roman" w:cs="Times New Roman"/>
          <w:b/>
          <w:iCs/>
          <w:color w:val="000000"/>
          <w:sz w:val="24"/>
          <w:szCs w:val="24"/>
        </w:rPr>
        <w:t xml:space="preserve">Looking at Handcard F again, how many times has [NAME 1, </w:t>
      </w:r>
      <w:r w:rsidR="00AB2372" w:rsidRPr="00281D15">
        <w:rPr>
          <w:rFonts w:ascii="Times New Roman" w:eastAsia="Times New Roman" w:hAnsi="Times New Roman" w:cs="Times New Roman"/>
          <w:b/>
          <w:iCs/>
          <w:color w:val="000000"/>
          <w:sz w:val="24"/>
          <w:szCs w:val="24"/>
        </w:rPr>
        <w:t>etc.</w:t>
      </w:r>
      <w:r w:rsidRPr="00281D15">
        <w:rPr>
          <w:rFonts w:ascii="Times New Roman" w:eastAsia="Times New Roman" w:hAnsi="Times New Roman" w:cs="Times New Roman"/>
          <w:b/>
          <w:iCs/>
          <w:color w:val="000000"/>
          <w:sz w:val="24"/>
          <w:szCs w:val="24"/>
        </w:rPr>
        <w:t xml:space="preserve">] moved in the past 6 months? </w:t>
      </w:r>
    </w:p>
    <w:tbl>
      <w:tblPr>
        <w:tblW w:w="10230" w:type="dxa"/>
        <w:tblInd w:w="198" w:type="dxa"/>
        <w:tblLayout w:type="fixed"/>
        <w:tblLook w:val="00A0" w:firstRow="1" w:lastRow="0" w:firstColumn="1" w:lastColumn="0" w:noHBand="0" w:noVBand="0"/>
      </w:tblPr>
      <w:tblGrid>
        <w:gridCol w:w="540"/>
        <w:gridCol w:w="1260"/>
        <w:gridCol w:w="450"/>
        <w:gridCol w:w="1530"/>
        <w:gridCol w:w="450"/>
        <w:gridCol w:w="1530"/>
        <w:gridCol w:w="450"/>
        <w:gridCol w:w="1440"/>
        <w:gridCol w:w="360"/>
        <w:gridCol w:w="2220"/>
      </w:tblGrid>
      <w:tr w:rsidR="00281D15" w:rsidRPr="00281D15" w14:paraId="168136F7" w14:textId="77777777" w:rsidTr="00281D15">
        <w:trPr>
          <w:trHeight w:val="351"/>
        </w:trPr>
        <w:tc>
          <w:tcPr>
            <w:tcW w:w="540" w:type="dxa"/>
            <w:shd w:val="clear" w:color="auto" w:fill="BFBFBF" w:themeFill="background1" w:themeFillShade="BF"/>
            <w:vAlign w:val="center"/>
            <w:hideMark/>
          </w:tcPr>
          <w:p w14:paraId="78B71A80"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260" w:type="dxa"/>
            <w:shd w:val="clear" w:color="auto" w:fill="BFBFBF" w:themeFill="background1" w:themeFillShade="BF"/>
            <w:vAlign w:val="center"/>
            <w:hideMark/>
          </w:tcPr>
          <w:p w14:paraId="23808D39"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Never</w:t>
            </w:r>
          </w:p>
        </w:tc>
        <w:tc>
          <w:tcPr>
            <w:tcW w:w="450" w:type="dxa"/>
            <w:shd w:val="clear" w:color="auto" w:fill="BFBFBF" w:themeFill="background1" w:themeFillShade="BF"/>
            <w:vAlign w:val="center"/>
            <w:hideMark/>
          </w:tcPr>
          <w:p w14:paraId="15B68CC4"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shd w:val="clear" w:color="auto" w:fill="BFBFBF" w:themeFill="background1" w:themeFillShade="BF"/>
            <w:vAlign w:val="center"/>
            <w:hideMark/>
          </w:tcPr>
          <w:p w14:paraId="1742F281"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Never</w:t>
            </w:r>
          </w:p>
        </w:tc>
        <w:tc>
          <w:tcPr>
            <w:tcW w:w="450" w:type="dxa"/>
            <w:shd w:val="clear" w:color="auto" w:fill="BFBFBF" w:themeFill="background1" w:themeFillShade="BF"/>
            <w:vAlign w:val="center"/>
            <w:hideMark/>
          </w:tcPr>
          <w:p w14:paraId="7E5DF449"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shd w:val="clear" w:color="auto" w:fill="BFBFBF" w:themeFill="background1" w:themeFillShade="BF"/>
            <w:vAlign w:val="center"/>
            <w:hideMark/>
          </w:tcPr>
          <w:p w14:paraId="757181E9"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Never</w:t>
            </w:r>
          </w:p>
        </w:tc>
        <w:tc>
          <w:tcPr>
            <w:tcW w:w="450" w:type="dxa"/>
            <w:shd w:val="clear" w:color="auto" w:fill="BFBFBF" w:themeFill="background1" w:themeFillShade="BF"/>
            <w:vAlign w:val="center"/>
            <w:hideMark/>
          </w:tcPr>
          <w:p w14:paraId="1E91CF58"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440" w:type="dxa"/>
            <w:shd w:val="clear" w:color="auto" w:fill="BFBFBF" w:themeFill="background1" w:themeFillShade="BF"/>
            <w:vAlign w:val="center"/>
            <w:hideMark/>
          </w:tcPr>
          <w:p w14:paraId="5ACC14A5"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Never</w:t>
            </w:r>
          </w:p>
        </w:tc>
        <w:tc>
          <w:tcPr>
            <w:tcW w:w="360" w:type="dxa"/>
            <w:shd w:val="clear" w:color="auto" w:fill="BFBFBF" w:themeFill="background1" w:themeFillShade="BF"/>
            <w:vAlign w:val="center"/>
            <w:hideMark/>
          </w:tcPr>
          <w:p w14:paraId="6240E830"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2220" w:type="dxa"/>
            <w:shd w:val="clear" w:color="auto" w:fill="BFBFBF" w:themeFill="background1" w:themeFillShade="BF"/>
            <w:vAlign w:val="center"/>
            <w:hideMark/>
          </w:tcPr>
          <w:p w14:paraId="6F186901"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Never</w:t>
            </w:r>
          </w:p>
        </w:tc>
      </w:tr>
      <w:tr w:rsidR="00281D15" w:rsidRPr="00281D15" w14:paraId="039623A9" w14:textId="77777777" w:rsidTr="00281D15">
        <w:trPr>
          <w:trHeight w:val="351"/>
        </w:trPr>
        <w:tc>
          <w:tcPr>
            <w:tcW w:w="540" w:type="dxa"/>
            <w:vAlign w:val="center"/>
            <w:hideMark/>
          </w:tcPr>
          <w:p w14:paraId="76264EE9"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260" w:type="dxa"/>
            <w:vAlign w:val="center"/>
            <w:hideMark/>
          </w:tcPr>
          <w:p w14:paraId="36AE2ECA"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1-2 times</w:t>
            </w:r>
          </w:p>
        </w:tc>
        <w:tc>
          <w:tcPr>
            <w:tcW w:w="450" w:type="dxa"/>
            <w:vAlign w:val="center"/>
            <w:hideMark/>
          </w:tcPr>
          <w:p w14:paraId="5345D5D2"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hideMark/>
          </w:tcPr>
          <w:p w14:paraId="3928BC58"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1-2 times</w:t>
            </w:r>
          </w:p>
        </w:tc>
        <w:tc>
          <w:tcPr>
            <w:tcW w:w="450" w:type="dxa"/>
            <w:vAlign w:val="center"/>
            <w:hideMark/>
          </w:tcPr>
          <w:p w14:paraId="6ACE5AC0"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hideMark/>
          </w:tcPr>
          <w:p w14:paraId="097C6F57"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1-2 times</w:t>
            </w:r>
          </w:p>
        </w:tc>
        <w:tc>
          <w:tcPr>
            <w:tcW w:w="450" w:type="dxa"/>
            <w:vAlign w:val="center"/>
            <w:hideMark/>
          </w:tcPr>
          <w:p w14:paraId="05C80C30"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440" w:type="dxa"/>
            <w:vAlign w:val="center"/>
            <w:hideMark/>
          </w:tcPr>
          <w:p w14:paraId="66884E06"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1-2 times</w:t>
            </w:r>
          </w:p>
        </w:tc>
        <w:tc>
          <w:tcPr>
            <w:tcW w:w="360" w:type="dxa"/>
            <w:vAlign w:val="center"/>
            <w:hideMark/>
          </w:tcPr>
          <w:p w14:paraId="16262C0D"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2220" w:type="dxa"/>
            <w:vAlign w:val="center"/>
            <w:hideMark/>
          </w:tcPr>
          <w:p w14:paraId="5174A977"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1-2 times</w:t>
            </w:r>
          </w:p>
        </w:tc>
      </w:tr>
      <w:tr w:rsidR="00281D15" w:rsidRPr="00281D15" w14:paraId="6192D950" w14:textId="77777777" w:rsidTr="00281D15">
        <w:trPr>
          <w:trHeight w:val="369"/>
        </w:trPr>
        <w:tc>
          <w:tcPr>
            <w:tcW w:w="540" w:type="dxa"/>
            <w:shd w:val="clear" w:color="auto" w:fill="BFBFBF" w:themeFill="background1" w:themeFillShade="BF"/>
            <w:vAlign w:val="center"/>
            <w:hideMark/>
          </w:tcPr>
          <w:p w14:paraId="31E2AD50"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260" w:type="dxa"/>
            <w:shd w:val="clear" w:color="auto" w:fill="BFBFBF" w:themeFill="background1" w:themeFillShade="BF"/>
            <w:vAlign w:val="center"/>
            <w:hideMark/>
          </w:tcPr>
          <w:p w14:paraId="601FA243"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3-4 times </w:t>
            </w:r>
          </w:p>
        </w:tc>
        <w:tc>
          <w:tcPr>
            <w:tcW w:w="450" w:type="dxa"/>
            <w:shd w:val="clear" w:color="auto" w:fill="BFBFBF" w:themeFill="background1" w:themeFillShade="BF"/>
            <w:vAlign w:val="center"/>
            <w:hideMark/>
          </w:tcPr>
          <w:p w14:paraId="38A0DA21"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shd w:val="clear" w:color="auto" w:fill="BFBFBF" w:themeFill="background1" w:themeFillShade="BF"/>
            <w:vAlign w:val="center"/>
            <w:hideMark/>
          </w:tcPr>
          <w:p w14:paraId="0DDCEC26"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3-4 times </w:t>
            </w:r>
          </w:p>
        </w:tc>
        <w:tc>
          <w:tcPr>
            <w:tcW w:w="450" w:type="dxa"/>
            <w:shd w:val="clear" w:color="auto" w:fill="BFBFBF" w:themeFill="background1" w:themeFillShade="BF"/>
            <w:vAlign w:val="center"/>
            <w:hideMark/>
          </w:tcPr>
          <w:p w14:paraId="6F5C1E35"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shd w:val="clear" w:color="auto" w:fill="BFBFBF" w:themeFill="background1" w:themeFillShade="BF"/>
            <w:vAlign w:val="center"/>
            <w:hideMark/>
          </w:tcPr>
          <w:p w14:paraId="3BFFBE2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3-4 times </w:t>
            </w:r>
          </w:p>
        </w:tc>
        <w:tc>
          <w:tcPr>
            <w:tcW w:w="450" w:type="dxa"/>
            <w:shd w:val="clear" w:color="auto" w:fill="BFBFBF" w:themeFill="background1" w:themeFillShade="BF"/>
            <w:vAlign w:val="center"/>
            <w:hideMark/>
          </w:tcPr>
          <w:p w14:paraId="5D2DE0F6"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440" w:type="dxa"/>
            <w:shd w:val="clear" w:color="auto" w:fill="BFBFBF" w:themeFill="background1" w:themeFillShade="BF"/>
            <w:vAlign w:val="center"/>
            <w:hideMark/>
          </w:tcPr>
          <w:p w14:paraId="441C2990"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3-4 times </w:t>
            </w:r>
          </w:p>
        </w:tc>
        <w:tc>
          <w:tcPr>
            <w:tcW w:w="360" w:type="dxa"/>
            <w:shd w:val="clear" w:color="auto" w:fill="BFBFBF" w:themeFill="background1" w:themeFillShade="BF"/>
            <w:vAlign w:val="center"/>
            <w:hideMark/>
          </w:tcPr>
          <w:p w14:paraId="07735E3F"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2220" w:type="dxa"/>
            <w:shd w:val="clear" w:color="auto" w:fill="BFBFBF" w:themeFill="background1" w:themeFillShade="BF"/>
            <w:vAlign w:val="center"/>
            <w:hideMark/>
          </w:tcPr>
          <w:p w14:paraId="6FF33DB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3-4 times </w:t>
            </w:r>
          </w:p>
        </w:tc>
      </w:tr>
      <w:tr w:rsidR="00281D15" w:rsidRPr="00281D15" w14:paraId="54E11C3D" w14:textId="77777777" w:rsidTr="00281D15">
        <w:trPr>
          <w:trHeight w:val="351"/>
        </w:trPr>
        <w:tc>
          <w:tcPr>
            <w:tcW w:w="540" w:type="dxa"/>
            <w:vAlign w:val="center"/>
            <w:hideMark/>
          </w:tcPr>
          <w:p w14:paraId="59A7B172"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260" w:type="dxa"/>
            <w:vAlign w:val="center"/>
            <w:hideMark/>
          </w:tcPr>
          <w:p w14:paraId="114F4506"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5+ times </w:t>
            </w:r>
          </w:p>
        </w:tc>
        <w:tc>
          <w:tcPr>
            <w:tcW w:w="450" w:type="dxa"/>
            <w:vAlign w:val="center"/>
            <w:hideMark/>
          </w:tcPr>
          <w:p w14:paraId="2917AC28"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hideMark/>
          </w:tcPr>
          <w:p w14:paraId="0C343E1F"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5+ times </w:t>
            </w:r>
          </w:p>
        </w:tc>
        <w:tc>
          <w:tcPr>
            <w:tcW w:w="450" w:type="dxa"/>
            <w:vAlign w:val="center"/>
            <w:hideMark/>
          </w:tcPr>
          <w:p w14:paraId="4B3FD898"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hideMark/>
          </w:tcPr>
          <w:p w14:paraId="6B6514EF"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5+ times </w:t>
            </w:r>
          </w:p>
        </w:tc>
        <w:tc>
          <w:tcPr>
            <w:tcW w:w="450" w:type="dxa"/>
            <w:vAlign w:val="center"/>
            <w:hideMark/>
          </w:tcPr>
          <w:p w14:paraId="1FE10D3C"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440" w:type="dxa"/>
            <w:vAlign w:val="center"/>
            <w:hideMark/>
          </w:tcPr>
          <w:p w14:paraId="17C58CBE"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5+ times </w:t>
            </w:r>
          </w:p>
        </w:tc>
        <w:tc>
          <w:tcPr>
            <w:tcW w:w="360" w:type="dxa"/>
            <w:vAlign w:val="center"/>
            <w:hideMark/>
          </w:tcPr>
          <w:p w14:paraId="10B5159D"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2220" w:type="dxa"/>
            <w:vAlign w:val="center"/>
            <w:hideMark/>
          </w:tcPr>
          <w:p w14:paraId="0E0AF18B"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5+ times </w:t>
            </w:r>
          </w:p>
        </w:tc>
      </w:tr>
      <w:tr w:rsidR="00281D15" w:rsidRPr="00281D15" w14:paraId="2D67830A" w14:textId="77777777" w:rsidTr="00281D15">
        <w:trPr>
          <w:trHeight w:val="369"/>
        </w:trPr>
        <w:tc>
          <w:tcPr>
            <w:tcW w:w="540" w:type="dxa"/>
            <w:shd w:val="clear" w:color="auto" w:fill="BFBFBF" w:themeFill="background1" w:themeFillShade="BF"/>
            <w:vAlign w:val="center"/>
            <w:hideMark/>
          </w:tcPr>
          <w:p w14:paraId="5B053995"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260" w:type="dxa"/>
            <w:shd w:val="clear" w:color="auto" w:fill="BFBFBF" w:themeFill="background1" w:themeFillShade="BF"/>
            <w:vAlign w:val="center"/>
            <w:hideMark/>
          </w:tcPr>
          <w:p w14:paraId="727EF8C5"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450" w:type="dxa"/>
            <w:shd w:val="clear" w:color="auto" w:fill="BFBFBF" w:themeFill="background1" w:themeFillShade="BF"/>
            <w:vAlign w:val="center"/>
            <w:hideMark/>
          </w:tcPr>
          <w:p w14:paraId="0C1A9023"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shd w:val="clear" w:color="auto" w:fill="BFBFBF" w:themeFill="background1" w:themeFillShade="BF"/>
            <w:vAlign w:val="center"/>
            <w:hideMark/>
          </w:tcPr>
          <w:p w14:paraId="721837D9"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450" w:type="dxa"/>
            <w:shd w:val="clear" w:color="auto" w:fill="BFBFBF" w:themeFill="background1" w:themeFillShade="BF"/>
            <w:vAlign w:val="center"/>
            <w:hideMark/>
          </w:tcPr>
          <w:p w14:paraId="26237552"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shd w:val="clear" w:color="auto" w:fill="BFBFBF" w:themeFill="background1" w:themeFillShade="BF"/>
            <w:vAlign w:val="center"/>
            <w:hideMark/>
          </w:tcPr>
          <w:p w14:paraId="39589D70"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450" w:type="dxa"/>
            <w:shd w:val="clear" w:color="auto" w:fill="BFBFBF" w:themeFill="background1" w:themeFillShade="BF"/>
            <w:vAlign w:val="center"/>
            <w:hideMark/>
          </w:tcPr>
          <w:p w14:paraId="179C9294"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440" w:type="dxa"/>
            <w:shd w:val="clear" w:color="auto" w:fill="BFBFBF" w:themeFill="background1" w:themeFillShade="BF"/>
            <w:vAlign w:val="center"/>
            <w:hideMark/>
          </w:tcPr>
          <w:p w14:paraId="6CAFF6C7"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360" w:type="dxa"/>
            <w:shd w:val="clear" w:color="auto" w:fill="BFBFBF" w:themeFill="background1" w:themeFillShade="BF"/>
            <w:vAlign w:val="center"/>
            <w:hideMark/>
          </w:tcPr>
          <w:p w14:paraId="359B2748"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2220" w:type="dxa"/>
            <w:shd w:val="clear" w:color="auto" w:fill="BFBFBF" w:themeFill="background1" w:themeFillShade="BF"/>
            <w:vAlign w:val="center"/>
            <w:hideMark/>
          </w:tcPr>
          <w:p w14:paraId="1C3EB9B8"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r>
      <w:tr w:rsidR="00281D15" w:rsidRPr="00281D15" w14:paraId="0FC2E019" w14:textId="77777777" w:rsidTr="00281D15">
        <w:trPr>
          <w:trHeight w:val="351"/>
        </w:trPr>
        <w:tc>
          <w:tcPr>
            <w:tcW w:w="540" w:type="dxa"/>
            <w:vAlign w:val="center"/>
            <w:hideMark/>
          </w:tcPr>
          <w:p w14:paraId="771ADD23"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260" w:type="dxa"/>
            <w:vAlign w:val="center"/>
            <w:hideMark/>
          </w:tcPr>
          <w:p w14:paraId="5CA284FE"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450" w:type="dxa"/>
            <w:vAlign w:val="center"/>
            <w:hideMark/>
          </w:tcPr>
          <w:p w14:paraId="61D4F916"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hideMark/>
          </w:tcPr>
          <w:p w14:paraId="4264A1A6"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450" w:type="dxa"/>
            <w:vAlign w:val="center"/>
            <w:hideMark/>
          </w:tcPr>
          <w:p w14:paraId="299A4349"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hideMark/>
          </w:tcPr>
          <w:p w14:paraId="1E14032A"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450" w:type="dxa"/>
            <w:vAlign w:val="center"/>
            <w:hideMark/>
          </w:tcPr>
          <w:p w14:paraId="00CA2C37"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440" w:type="dxa"/>
            <w:vAlign w:val="center"/>
            <w:hideMark/>
          </w:tcPr>
          <w:p w14:paraId="670EF82B"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360" w:type="dxa"/>
            <w:vAlign w:val="center"/>
            <w:hideMark/>
          </w:tcPr>
          <w:p w14:paraId="445380AF"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2220" w:type="dxa"/>
            <w:vAlign w:val="center"/>
            <w:hideMark/>
          </w:tcPr>
          <w:p w14:paraId="527C9091"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r>
    </w:tbl>
    <w:p w14:paraId="421BD541" w14:textId="77777777" w:rsidR="00281D15" w:rsidRDefault="00281D15" w:rsidP="00281D15">
      <w:pPr>
        <w:spacing w:after="0" w:line="240" w:lineRule="auto"/>
        <w:rPr>
          <w:rFonts w:ascii="Times New Roman" w:hAnsi="Times New Roman" w:cs="Times New Roman"/>
          <w:b/>
          <w:sz w:val="24"/>
          <w:szCs w:val="24"/>
        </w:rPr>
      </w:pPr>
    </w:p>
    <w:p w14:paraId="40D104F7" w14:textId="77777777" w:rsidR="008C2182" w:rsidRPr="00281D15" w:rsidRDefault="008C2182" w:rsidP="00281D15">
      <w:pPr>
        <w:spacing w:after="0" w:line="240" w:lineRule="auto"/>
        <w:rPr>
          <w:rFonts w:ascii="Times New Roman" w:hAnsi="Times New Roman" w:cs="Times New Roman"/>
          <w:b/>
          <w:sz w:val="24"/>
          <w:szCs w:val="24"/>
        </w:rPr>
      </w:pPr>
    </w:p>
    <w:p w14:paraId="2DB85637" w14:textId="77777777" w:rsidR="00281D15" w:rsidRPr="00281D15" w:rsidRDefault="00281D15" w:rsidP="00BB27A0">
      <w:pPr>
        <w:pStyle w:val="NoSpacing"/>
        <w:numPr>
          <w:ilvl w:val="0"/>
          <w:numId w:val="5"/>
        </w:numPr>
        <w:rPr>
          <w:rFonts w:ascii="Times New Roman" w:hAnsi="Times New Roman" w:cs="Times New Roman"/>
          <w:b/>
          <w:sz w:val="24"/>
          <w:szCs w:val="24"/>
        </w:rPr>
      </w:pPr>
      <w:r w:rsidRPr="00281D15">
        <w:rPr>
          <w:rFonts w:ascii="Times New Roman" w:eastAsia="Times New Roman" w:hAnsi="Times New Roman" w:cs="Times New Roman"/>
          <w:b/>
          <w:iCs/>
          <w:color w:val="000000"/>
          <w:sz w:val="24"/>
          <w:szCs w:val="24"/>
        </w:rPr>
        <w:t>Now, looking at Handcard G, how often do you communicate with [NAME 1, etc.]?</w:t>
      </w:r>
    </w:p>
    <w:tbl>
      <w:tblPr>
        <w:tblW w:w="10140" w:type="dxa"/>
        <w:tblInd w:w="198" w:type="dxa"/>
        <w:tblLayout w:type="fixed"/>
        <w:tblLook w:val="00A0" w:firstRow="1" w:lastRow="0" w:firstColumn="1" w:lastColumn="0" w:noHBand="0" w:noVBand="0"/>
      </w:tblPr>
      <w:tblGrid>
        <w:gridCol w:w="540"/>
        <w:gridCol w:w="1530"/>
        <w:gridCol w:w="360"/>
        <w:gridCol w:w="1620"/>
        <w:gridCol w:w="360"/>
        <w:gridCol w:w="1620"/>
        <w:gridCol w:w="450"/>
        <w:gridCol w:w="1710"/>
        <w:gridCol w:w="360"/>
        <w:gridCol w:w="1590"/>
      </w:tblGrid>
      <w:tr w:rsidR="00281D15" w:rsidRPr="00281D15" w14:paraId="2BD92588" w14:textId="77777777" w:rsidTr="00281D15">
        <w:trPr>
          <w:trHeight w:val="375"/>
        </w:trPr>
        <w:tc>
          <w:tcPr>
            <w:tcW w:w="540" w:type="dxa"/>
            <w:shd w:val="clear" w:color="auto" w:fill="BFBFBF" w:themeFill="background1" w:themeFillShade="BF"/>
            <w:vAlign w:val="center"/>
            <w:hideMark/>
          </w:tcPr>
          <w:p w14:paraId="13D057B2"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shd w:val="clear" w:color="auto" w:fill="BFBFBF" w:themeFill="background1" w:themeFillShade="BF"/>
            <w:vAlign w:val="center"/>
            <w:hideMark/>
          </w:tcPr>
          <w:p w14:paraId="3AC107BA"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Every day</w:t>
            </w:r>
          </w:p>
        </w:tc>
        <w:tc>
          <w:tcPr>
            <w:tcW w:w="360" w:type="dxa"/>
            <w:shd w:val="clear" w:color="auto" w:fill="BFBFBF" w:themeFill="background1" w:themeFillShade="BF"/>
            <w:vAlign w:val="center"/>
            <w:hideMark/>
          </w:tcPr>
          <w:p w14:paraId="1A525007"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shd w:val="clear" w:color="auto" w:fill="BFBFBF" w:themeFill="background1" w:themeFillShade="BF"/>
            <w:vAlign w:val="center"/>
            <w:hideMark/>
          </w:tcPr>
          <w:p w14:paraId="62D4CDC5"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Every day</w:t>
            </w:r>
          </w:p>
        </w:tc>
        <w:tc>
          <w:tcPr>
            <w:tcW w:w="360" w:type="dxa"/>
            <w:shd w:val="clear" w:color="auto" w:fill="BFBFBF" w:themeFill="background1" w:themeFillShade="BF"/>
            <w:vAlign w:val="center"/>
            <w:hideMark/>
          </w:tcPr>
          <w:p w14:paraId="18E6E55F"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shd w:val="clear" w:color="auto" w:fill="BFBFBF" w:themeFill="background1" w:themeFillShade="BF"/>
            <w:vAlign w:val="center"/>
            <w:hideMark/>
          </w:tcPr>
          <w:p w14:paraId="6CFA2914"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Every day</w:t>
            </w:r>
          </w:p>
        </w:tc>
        <w:tc>
          <w:tcPr>
            <w:tcW w:w="450" w:type="dxa"/>
            <w:shd w:val="clear" w:color="auto" w:fill="BFBFBF" w:themeFill="background1" w:themeFillShade="BF"/>
            <w:vAlign w:val="center"/>
            <w:hideMark/>
          </w:tcPr>
          <w:p w14:paraId="5406CD9D"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shd w:val="clear" w:color="auto" w:fill="BFBFBF" w:themeFill="background1" w:themeFillShade="BF"/>
            <w:vAlign w:val="center"/>
            <w:hideMark/>
          </w:tcPr>
          <w:p w14:paraId="240AE8DD"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Every day</w:t>
            </w:r>
          </w:p>
        </w:tc>
        <w:tc>
          <w:tcPr>
            <w:tcW w:w="360" w:type="dxa"/>
            <w:shd w:val="clear" w:color="auto" w:fill="BFBFBF" w:themeFill="background1" w:themeFillShade="BF"/>
            <w:vAlign w:val="center"/>
            <w:hideMark/>
          </w:tcPr>
          <w:p w14:paraId="51941E2E"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90" w:type="dxa"/>
            <w:shd w:val="clear" w:color="auto" w:fill="BFBFBF" w:themeFill="background1" w:themeFillShade="BF"/>
            <w:vAlign w:val="center"/>
            <w:hideMark/>
          </w:tcPr>
          <w:p w14:paraId="3A56B7E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Every day</w:t>
            </w:r>
          </w:p>
        </w:tc>
      </w:tr>
      <w:tr w:rsidR="00281D15" w:rsidRPr="00281D15" w14:paraId="641D6764" w14:textId="77777777" w:rsidTr="00281D15">
        <w:trPr>
          <w:trHeight w:val="375"/>
        </w:trPr>
        <w:tc>
          <w:tcPr>
            <w:tcW w:w="540" w:type="dxa"/>
            <w:vAlign w:val="center"/>
            <w:hideMark/>
          </w:tcPr>
          <w:p w14:paraId="4481905F"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hideMark/>
          </w:tcPr>
          <w:p w14:paraId="398C6EAB"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Several times a week</w:t>
            </w:r>
          </w:p>
        </w:tc>
        <w:tc>
          <w:tcPr>
            <w:tcW w:w="360" w:type="dxa"/>
            <w:vAlign w:val="center"/>
            <w:hideMark/>
          </w:tcPr>
          <w:p w14:paraId="5B7E6E03"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vAlign w:val="center"/>
            <w:hideMark/>
          </w:tcPr>
          <w:p w14:paraId="1C4F4567"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Several times a week</w:t>
            </w:r>
          </w:p>
        </w:tc>
        <w:tc>
          <w:tcPr>
            <w:tcW w:w="360" w:type="dxa"/>
            <w:vAlign w:val="center"/>
            <w:hideMark/>
          </w:tcPr>
          <w:p w14:paraId="282651DE"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vAlign w:val="center"/>
            <w:hideMark/>
          </w:tcPr>
          <w:p w14:paraId="611F762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Several times a week</w:t>
            </w:r>
          </w:p>
        </w:tc>
        <w:tc>
          <w:tcPr>
            <w:tcW w:w="450" w:type="dxa"/>
            <w:vAlign w:val="center"/>
            <w:hideMark/>
          </w:tcPr>
          <w:p w14:paraId="0F03D0F1"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vAlign w:val="center"/>
            <w:hideMark/>
          </w:tcPr>
          <w:p w14:paraId="2073782E"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Several times a week</w:t>
            </w:r>
          </w:p>
        </w:tc>
        <w:tc>
          <w:tcPr>
            <w:tcW w:w="360" w:type="dxa"/>
            <w:vAlign w:val="center"/>
            <w:hideMark/>
          </w:tcPr>
          <w:p w14:paraId="08D65342"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90" w:type="dxa"/>
            <w:vAlign w:val="center"/>
            <w:hideMark/>
          </w:tcPr>
          <w:p w14:paraId="2144B696" w14:textId="77777777" w:rsidR="00281D15" w:rsidRPr="00281D15" w:rsidRDefault="00281D15" w:rsidP="00281D15">
            <w:pPr>
              <w:spacing w:after="0" w:line="240" w:lineRule="auto"/>
              <w:ind w:left="-18" w:hanging="72"/>
              <w:rPr>
                <w:rFonts w:ascii="Times New Roman" w:hAnsi="Times New Roman" w:cs="Times New Roman"/>
                <w:sz w:val="24"/>
                <w:szCs w:val="24"/>
              </w:rPr>
            </w:pPr>
            <w:r w:rsidRPr="00281D15">
              <w:rPr>
                <w:rFonts w:ascii="Times New Roman" w:hAnsi="Times New Roman" w:cs="Times New Roman"/>
                <w:sz w:val="24"/>
                <w:szCs w:val="24"/>
              </w:rPr>
              <w:t>Several times a week</w:t>
            </w:r>
          </w:p>
        </w:tc>
      </w:tr>
      <w:tr w:rsidR="00281D15" w:rsidRPr="00281D15" w14:paraId="36D07851" w14:textId="77777777" w:rsidTr="00281D15">
        <w:trPr>
          <w:trHeight w:val="375"/>
        </w:trPr>
        <w:tc>
          <w:tcPr>
            <w:tcW w:w="540" w:type="dxa"/>
            <w:shd w:val="clear" w:color="auto" w:fill="BFBFBF" w:themeFill="background1" w:themeFillShade="BF"/>
            <w:vAlign w:val="center"/>
            <w:hideMark/>
          </w:tcPr>
          <w:p w14:paraId="57144B6E"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shd w:val="clear" w:color="auto" w:fill="BFBFBF" w:themeFill="background1" w:themeFillShade="BF"/>
            <w:vAlign w:val="center"/>
            <w:hideMark/>
          </w:tcPr>
          <w:p w14:paraId="409EAE93"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Once a week</w:t>
            </w:r>
          </w:p>
        </w:tc>
        <w:tc>
          <w:tcPr>
            <w:tcW w:w="360" w:type="dxa"/>
            <w:shd w:val="clear" w:color="auto" w:fill="BFBFBF" w:themeFill="background1" w:themeFillShade="BF"/>
            <w:vAlign w:val="center"/>
            <w:hideMark/>
          </w:tcPr>
          <w:p w14:paraId="229C21A9"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shd w:val="clear" w:color="auto" w:fill="BFBFBF" w:themeFill="background1" w:themeFillShade="BF"/>
            <w:vAlign w:val="center"/>
            <w:hideMark/>
          </w:tcPr>
          <w:p w14:paraId="5AC40538"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Once a week</w:t>
            </w:r>
          </w:p>
        </w:tc>
        <w:tc>
          <w:tcPr>
            <w:tcW w:w="360" w:type="dxa"/>
            <w:shd w:val="clear" w:color="auto" w:fill="BFBFBF" w:themeFill="background1" w:themeFillShade="BF"/>
            <w:vAlign w:val="center"/>
            <w:hideMark/>
          </w:tcPr>
          <w:p w14:paraId="2D09115B"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shd w:val="clear" w:color="auto" w:fill="BFBFBF" w:themeFill="background1" w:themeFillShade="BF"/>
            <w:vAlign w:val="center"/>
            <w:hideMark/>
          </w:tcPr>
          <w:p w14:paraId="4FEBABFF"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Once a week</w:t>
            </w:r>
          </w:p>
        </w:tc>
        <w:tc>
          <w:tcPr>
            <w:tcW w:w="450" w:type="dxa"/>
            <w:shd w:val="clear" w:color="auto" w:fill="BFBFBF" w:themeFill="background1" w:themeFillShade="BF"/>
            <w:vAlign w:val="center"/>
            <w:hideMark/>
          </w:tcPr>
          <w:p w14:paraId="1F322A9C"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shd w:val="clear" w:color="auto" w:fill="BFBFBF" w:themeFill="background1" w:themeFillShade="BF"/>
            <w:vAlign w:val="center"/>
            <w:hideMark/>
          </w:tcPr>
          <w:p w14:paraId="62995566"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Once a week</w:t>
            </w:r>
          </w:p>
        </w:tc>
        <w:tc>
          <w:tcPr>
            <w:tcW w:w="360" w:type="dxa"/>
            <w:shd w:val="clear" w:color="auto" w:fill="BFBFBF" w:themeFill="background1" w:themeFillShade="BF"/>
            <w:vAlign w:val="center"/>
            <w:hideMark/>
          </w:tcPr>
          <w:p w14:paraId="2F6E02C5"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90" w:type="dxa"/>
            <w:shd w:val="clear" w:color="auto" w:fill="BFBFBF" w:themeFill="background1" w:themeFillShade="BF"/>
            <w:vAlign w:val="center"/>
            <w:hideMark/>
          </w:tcPr>
          <w:p w14:paraId="2A6D1BCE"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Once a week</w:t>
            </w:r>
          </w:p>
        </w:tc>
      </w:tr>
      <w:tr w:rsidR="00281D15" w:rsidRPr="00281D15" w14:paraId="0C785B39" w14:textId="77777777" w:rsidTr="00281D15">
        <w:trPr>
          <w:trHeight w:val="375"/>
        </w:trPr>
        <w:tc>
          <w:tcPr>
            <w:tcW w:w="540" w:type="dxa"/>
            <w:vAlign w:val="center"/>
            <w:hideMark/>
          </w:tcPr>
          <w:p w14:paraId="76A48407"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hideMark/>
          </w:tcPr>
          <w:p w14:paraId="206A011F"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Once every 2 weeks</w:t>
            </w:r>
          </w:p>
        </w:tc>
        <w:tc>
          <w:tcPr>
            <w:tcW w:w="360" w:type="dxa"/>
            <w:vAlign w:val="center"/>
            <w:hideMark/>
          </w:tcPr>
          <w:p w14:paraId="1DB9D06A"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vAlign w:val="center"/>
            <w:hideMark/>
          </w:tcPr>
          <w:p w14:paraId="7C7D374A"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Once every 2 weeks</w:t>
            </w:r>
          </w:p>
        </w:tc>
        <w:tc>
          <w:tcPr>
            <w:tcW w:w="360" w:type="dxa"/>
            <w:vAlign w:val="center"/>
            <w:hideMark/>
          </w:tcPr>
          <w:p w14:paraId="6ABF0858"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vAlign w:val="center"/>
            <w:hideMark/>
          </w:tcPr>
          <w:p w14:paraId="3DAFF88D"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Once every 2 weeks</w:t>
            </w:r>
          </w:p>
        </w:tc>
        <w:tc>
          <w:tcPr>
            <w:tcW w:w="450" w:type="dxa"/>
            <w:vAlign w:val="center"/>
            <w:hideMark/>
          </w:tcPr>
          <w:p w14:paraId="22DF183C"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vAlign w:val="center"/>
            <w:hideMark/>
          </w:tcPr>
          <w:p w14:paraId="63B1758F"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Once every 2 weeks</w:t>
            </w:r>
          </w:p>
        </w:tc>
        <w:tc>
          <w:tcPr>
            <w:tcW w:w="360" w:type="dxa"/>
            <w:vAlign w:val="center"/>
            <w:hideMark/>
          </w:tcPr>
          <w:p w14:paraId="29F7DEE5"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90" w:type="dxa"/>
            <w:vAlign w:val="center"/>
            <w:hideMark/>
          </w:tcPr>
          <w:p w14:paraId="252EB8E8"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Once every 2 weeks</w:t>
            </w:r>
          </w:p>
        </w:tc>
      </w:tr>
      <w:tr w:rsidR="00281D15" w:rsidRPr="00281D15" w14:paraId="3763596B" w14:textId="77777777" w:rsidTr="00281D15">
        <w:trPr>
          <w:trHeight w:val="375"/>
        </w:trPr>
        <w:tc>
          <w:tcPr>
            <w:tcW w:w="540" w:type="dxa"/>
            <w:shd w:val="clear" w:color="auto" w:fill="BFBFBF" w:themeFill="background1" w:themeFillShade="BF"/>
            <w:vAlign w:val="center"/>
            <w:hideMark/>
          </w:tcPr>
          <w:p w14:paraId="0050635E"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shd w:val="clear" w:color="auto" w:fill="BFBFBF" w:themeFill="background1" w:themeFillShade="BF"/>
            <w:vAlign w:val="center"/>
            <w:hideMark/>
          </w:tcPr>
          <w:p w14:paraId="2700AF78"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Once a month</w:t>
            </w:r>
          </w:p>
        </w:tc>
        <w:tc>
          <w:tcPr>
            <w:tcW w:w="360" w:type="dxa"/>
            <w:shd w:val="clear" w:color="auto" w:fill="BFBFBF" w:themeFill="background1" w:themeFillShade="BF"/>
            <w:vAlign w:val="center"/>
            <w:hideMark/>
          </w:tcPr>
          <w:p w14:paraId="6058496A"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shd w:val="clear" w:color="auto" w:fill="BFBFBF" w:themeFill="background1" w:themeFillShade="BF"/>
            <w:vAlign w:val="center"/>
            <w:hideMark/>
          </w:tcPr>
          <w:p w14:paraId="36053FED"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Once a month</w:t>
            </w:r>
          </w:p>
        </w:tc>
        <w:tc>
          <w:tcPr>
            <w:tcW w:w="360" w:type="dxa"/>
            <w:shd w:val="clear" w:color="auto" w:fill="BFBFBF" w:themeFill="background1" w:themeFillShade="BF"/>
            <w:vAlign w:val="center"/>
            <w:hideMark/>
          </w:tcPr>
          <w:p w14:paraId="02722777"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shd w:val="clear" w:color="auto" w:fill="BFBFBF" w:themeFill="background1" w:themeFillShade="BF"/>
            <w:vAlign w:val="center"/>
            <w:hideMark/>
          </w:tcPr>
          <w:p w14:paraId="7060B4D4"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Once a month</w:t>
            </w:r>
          </w:p>
        </w:tc>
        <w:tc>
          <w:tcPr>
            <w:tcW w:w="450" w:type="dxa"/>
            <w:shd w:val="clear" w:color="auto" w:fill="BFBFBF" w:themeFill="background1" w:themeFillShade="BF"/>
            <w:vAlign w:val="center"/>
            <w:hideMark/>
          </w:tcPr>
          <w:p w14:paraId="4906167D"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shd w:val="clear" w:color="auto" w:fill="BFBFBF" w:themeFill="background1" w:themeFillShade="BF"/>
            <w:vAlign w:val="center"/>
            <w:hideMark/>
          </w:tcPr>
          <w:p w14:paraId="0999925B"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Once a month</w:t>
            </w:r>
          </w:p>
        </w:tc>
        <w:tc>
          <w:tcPr>
            <w:tcW w:w="360" w:type="dxa"/>
            <w:shd w:val="clear" w:color="auto" w:fill="BFBFBF" w:themeFill="background1" w:themeFillShade="BF"/>
            <w:vAlign w:val="center"/>
            <w:hideMark/>
          </w:tcPr>
          <w:p w14:paraId="63905179"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90" w:type="dxa"/>
            <w:shd w:val="clear" w:color="auto" w:fill="BFBFBF" w:themeFill="background1" w:themeFillShade="BF"/>
            <w:vAlign w:val="center"/>
            <w:hideMark/>
          </w:tcPr>
          <w:p w14:paraId="32927370"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Once a month</w:t>
            </w:r>
          </w:p>
        </w:tc>
      </w:tr>
      <w:tr w:rsidR="00281D15" w:rsidRPr="00281D15" w14:paraId="40EE800F" w14:textId="77777777" w:rsidTr="00281D15">
        <w:trPr>
          <w:trHeight w:val="576"/>
        </w:trPr>
        <w:tc>
          <w:tcPr>
            <w:tcW w:w="540" w:type="dxa"/>
            <w:vAlign w:val="center"/>
            <w:hideMark/>
          </w:tcPr>
          <w:p w14:paraId="796A2D84"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tcPr>
          <w:p w14:paraId="79612460"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A couple times a year</w:t>
            </w:r>
          </w:p>
        </w:tc>
        <w:tc>
          <w:tcPr>
            <w:tcW w:w="360" w:type="dxa"/>
            <w:vAlign w:val="center"/>
            <w:hideMark/>
          </w:tcPr>
          <w:p w14:paraId="1EBD67CB"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vAlign w:val="center"/>
          </w:tcPr>
          <w:p w14:paraId="6343A665"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A couple times a year</w:t>
            </w:r>
          </w:p>
        </w:tc>
        <w:tc>
          <w:tcPr>
            <w:tcW w:w="360" w:type="dxa"/>
            <w:vAlign w:val="center"/>
            <w:hideMark/>
          </w:tcPr>
          <w:p w14:paraId="35534DC1"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vAlign w:val="center"/>
          </w:tcPr>
          <w:p w14:paraId="57DAAF84"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A couple times a year</w:t>
            </w:r>
          </w:p>
        </w:tc>
        <w:tc>
          <w:tcPr>
            <w:tcW w:w="450" w:type="dxa"/>
            <w:vAlign w:val="center"/>
            <w:hideMark/>
          </w:tcPr>
          <w:p w14:paraId="7B8C42F3"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vAlign w:val="center"/>
          </w:tcPr>
          <w:p w14:paraId="4EF168FA"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A couple times a year</w:t>
            </w:r>
          </w:p>
        </w:tc>
        <w:tc>
          <w:tcPr>
            <w:tcW w:w="360" w:type="dxa"/>
            <w:vAlign w:val="center"/>
            <w:hideMark/>
          </w:tcPr>
          <w:p w14:paraId="1E550CAC"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90" w:type="dxa"/>
            <w:vAlign w:val="center"/>
          </w:tcPr>
          <w:p w14:paraId="3FD3F1C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A couple times a year</w:t>
            </w:r>
          </w:p>
        </w:tc>
      </w:tr>
      <w:tr w:rsidR="00281D15" w:rsidRPr="00281D15" w14:paraId="7395659C" w14:textId="77777777" w:rsidTr="00281D15">
        <w:trPr>
          <w:trHeight w:val="342"/>
        </w:trPr>
        <w:tc>
          <w:tcPr>
            <w:tcW w:w="540" w:type="dxa"/>
            <w:shd w:val="clear" w:color="auto" w:fill="BFBFBF" w:themeFill="background1" w:themeFillShade="BF"/>
            <w:vAlign w:val="center"/>
            <w:hideMark/>
          </w:tcPr>
          <w:p w14:paraId="18B39E76"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shd w:val="clear" w:color="auto" w:fill="BFBFBF" w:themeFill="background1" w:themeFillShade="BF"/>
            <w:vAlign w:val="center"/>
            <w:hideMark/>
          </w:tcPr>
          <w:p w14:paraId="3DD2D4A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Once a year</w:t>
            </w:r>
          </w:p>
        </w:tc>
        <w:tc>
          <w:tcPr>
            <w:tcW w:w="360" w:type="dxa"/>
            <w:shd w:val="clear" w:color="auto" w:fill="BFBFBF" w:themeFill="background1" w:themeFillShade="BF"/>
            <w:vAlign w:val="center"/>
            <w:hideMark/>
          </w:tcPr>
          <w:p w14:paraId="5C34146E"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shd w:val="clear" w:color="auto" w:fill="BFBFBF" w:themeFill="background1" w:themeFillShade="BF"/>
            <w:vAlign w:val="center"/>
            <w:hideMark/>
          </w:tcPr>
          <w:p w14:paraId="5500A809"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Once a year</w:t>
            </w:r>
          </w:p>
        </w:tc>
        <w:tc>
          <w:tcPr>
            <w:tcW w:w="360" w:type="dxa"/>
            <w:shd w:val="clear" w:color="auto" w:fill="BFBFBF" w:themeFill="background1" w:themeFillShade="BF"/>
            <w:vAlign w:val="center"/>
            <w:hideMark/>
          </w:tcPr>
          <w:p w14:paraId="153B4693"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shd w:val="clear" w:color="auto" w:fill="BFBFBF" w:themeFill="background1" w:themeFillShade="BF"/>
            <w:vAlign w:val="center"/>
            <w:hideMark/>
          </w:tcPr>
          <w:p w14:paraId="1E0F3F0F"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Once a year</w:t>
            </w:r>
          </w:p>
        </w:tc>
        <w:tc>
          <w:tcPr>
            <w:tcW w:w="450" w:type="dxa"/>
            <w:shd w:val="clear" w:color="auto" w:fill="BFBFBF" w:themeFill="background1" w:themeFillShade="BF"/>
            <w:vAlign w:val="center"/>
            <w:hideMark/>
          </w:tcPr>
          <w:p w14:paraId="49F2EB21"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shd w:val="clear" w:color="auto" w:fill="BFBFBF" w:themeFill="background1" w:themeFillShade="BF"/>
            <w:vAlign w:val="center"/>
            <w:hideMark/>
          </w:tcPr>
          <w:p w14:paraId="0733322D"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Once a year</w:t>
            </w:r>
          </w:p>
        </w:tc>
        <w:tc>
          <w:tcPr>
            <w:tcW w:w="360" w:type="dxa"/>
            <w:shd w:val="clear" w:color="auto" w:fill="BFBFBF" w:themeFill="background1" w:themeFillShade="BF"/>
            <w:vAlign w:val="center"/>
            <w:hideMark/>
          </w:tcPr>
          <w:p w14:paraId="52188C03"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90" w:type="dxa"/>
            <w:shd w:val="clear" w:color="auto" w:fill="BFBFBF" w:themeFill="background1" w:themeFillShade="BF"/>
            <w:vAlign w:val="center"/>
          </w:tcPr>
          <w:p w14:paraId="12C03A9D"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Once a year</w:t>
            </w:r>
          </w:p>
        </w:tc>
      </w:tr>
      <w:tr w:rsidR="00281D15" w:rsidRPr="00281D15" w14:paraId="02D7610C" w14:textId="77777777" w:rsidTr="00281D15">
        <w:trPr>
          <w:trHeight w:val="270"/>
        </w:trPr>
        <w:tc>
          <w:tcPr>
            <w:tcW w:w="540" w:type="dxa"/>
            <w:vAlign w:val="center"/>
            <w:hideMark/>
          </w:tcPr>
          <w:p w14:paraId="456803F0"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tcPr>
          <w:p w14:paraId="426BE82D"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Less than once a year</w:t>
            </w:r>
          </w:p>
        </w:tc>
        <w:tc>
          <w:tcPr>
            <w:tcW w:w="360" w:type="dxa"/>
            <w:vAlign w:val="center"/>
            <w:hideMark/>
          </w:tcPr>
          <w:p w14:paraId="40B6E5F5"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vAlign w:val="center"/>
          </w:tcPr>
          <w:p w14:paraId="43A0B927"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Less than once a year</w:t>
            </w:r>
          </w:p>
        </w:tc>
        <w:tc>
          <w:tcPr>
            <w:tcW w:w="360" w:type="dxa"/>
            <w:vAlign w:val="center"/>
            <w:hideMark/>
          </w:tcPr>
          <w:p w14:paraId="07EBDC25"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vAlign w:val="center"/>
          </w:tcPr>
          <w:p w14:paraId="7E693C26"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Less than once a year</w:t>
            </w:r>
          </w:p>
        </w:tc>
        <w:tc>
          <w:tcPr>
            <w:tcW w:w="450" w:type="dxa"/>
            <w:vAlign w:val="center"/>
            <w:hideMark/>
          </w:tcPr>
          <w:p w14:paraId="26356D4D"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vAlign w:val="center"/>
          </w:tcPr>
          <w:p w14:paraId="6AAEE13C"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Less than once a year</w:t>
            </w:r>
          </w:p>
        </w:tc>
        <w:tc>
          <w:tcPr>
            <w:tcW w:w="360" w:type="dxa"/>
            <w:vAlign w:val="center"/>
            <w:hideMark/>
          </w:tcPr>
          <w:p w14:paraId="5203B8D3"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90" w:type="dxa"/>
            <w:vAlign w:val="center"/>
          </w:tcPr>
          <w:p w14:paraId="73D6646B"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Less than once a year</w:t>
            </w:r>
          </w:p>
        </w:tc>
      </w:tr>
      <w:tr w:rsidR="00281D15" w:rsidRPr="00281D15" w14:paraId="734B0446" w14:textId="77777777" w:rsidTr="00281D15">
        <w:trPr>
          <w:trHeight w:val="324"/>
        </w:trPr>
        <w:tc>
          <w:tcPr>
            <w:tcW w:w="540" w:type="dxa"/>
            <w:shd w:val="clear" w:color="auto" w:fill="BFBFBF" w:themeFill="background1" w:themeFillShade="BF"/>
            <w:vAlign w:val="center"/>
            <w:hideMark/>
          </w:tcPr>
          <w:p w14:paraId="1BB2CCB9"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shd w:val="clear" w:color="auto" w:fill="BFBFBF" w:themeFill="background1" w:themeFillShade="BF"/>
            <w:vAlign w:val="center"/>
          </w:tcPr>
          <w:p w14:paraId="35649400"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360" w:type="dxa"/>
            <w:shd w:val="clear" w:color="auto" w:fill="BFBFBF" w:themeFill="background1" w:themeFillShade="BF"/>
            <w:vAlign w:val="center"/>
            <w:hideMark/>
          </w:tcPr>
          <w:p w14:paraId="6E8E96B8"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shd w:val="clear" w:color="auto" w:fill="BFBFBF" w:themeFill="background1" w:themeFillShade="BF"/>
            <w:vAlign w:val="center"/>
            <w:hideMark/>
          </w:tcPr>
          <w:p w14:paraId="6F38FF10"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360" w:type="dxa"/>
            <w:shd w:val="clear" w:color="auto" w:fill="BFBFBF" w:themeFill="background1" w:themeFillShade="BF"/>
            <w:vAlign w:val="center"/>
            <w:hideMark/>
          </w:tcPr>
          <w:p w14:paraId="789DEA24"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shd w:val="clear" w:color="auto" w:fill="BFBFBF" w:themeFill="background1" w:themeFillShade="BF"/>
            <w:vAlign w:val="center"/>
            <w:hideMark/>
          </w:tcPr>
          <w:p w14:paraId="5D2C657B"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450" w:type="dxa"/>
            <w:shd w:val="clear" w:color="auto" w:fill="BFBFBF" w:themeFill="background1" w:themeFillShade="BF"/>
            <w:vAlign w:val="center"/>
            <w:hideMark/>
          </w:tcPr>
          <w:p w14:paraId="0B3E0A03"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shd w:val="clear" w:color="auto" w:fill="BFBFBF" w:themeFill="background1" w:themeFillShade="BF"/>
            <w:vAlign w:val="center"/>
            <w:hideMark/>
          </w:tcPr>
          <w:p w14:paraId="6612BEE6"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360" w:type="dxa"/>
            <w:shd w:val="clear" w:color="auto" w:fill="BFBFBF" w:themeFill="background1" w:themeFillShade="BF"/>
            <w:vAlign w:val="center"/>
            <w:hideMark/>
          </w:tcPr>
          <w:p w14:paraId="78326507"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90" w:type="dxa"/>
            <w:shd w:val="clear" w:color="auto" w:fill="BFBFBF" w:themeFill="background1" w:themeFillShade="BF"/>
            <w:vAlign w:val="center"/>
            <w:hideMark/>
          </w:tcPr>
          <w:p w14:paraId="405AB7D4"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r>
      <w:tr w:rsidR="00281D15" w:rsidRPr="00281D15" w14:paraId="0D2DBD09" w14:textId="77777777" w:rsidTr="00281D15">
        <w:trPr>
          <w:trHeight w:val="360"/>
        </w:trPr>
        <w:tc>
          <w:tcPr>
            <w:tcW w:w="540" w:type="dxa"/>
            <w:vAlign w:val="center"/>
            <w:hideMark/>
          </w:tcPr>
          <w:p w14:paraId="1FEFDD7B"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hideMark/>
          </w:tcPr>
          <w:p w14:paraId="50106876"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360" w:type="dxa"/>
            <w:vAlign w:val="center"/>
            <w:hideMark/>
          </w:tcPr>
          <w:p w14:paraId="20845A39"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vAlign w:val="center"/>
            <w:hideMark/>
          </w:tcPr>
          <w:p w14:paraId="10861101"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360" w:type="dxa"/>
            <w:vAlign w:val="center"/>
            <w:hideMark/>
          </w:tcPr>
          <w:p w14:paraId="0247141B"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vAlign w:val="center"/>
            <w:hideMark/>
          </w:tcPr>
          <w:p w14:paraId="7BDB00E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450" w:type="dxa"/>
            <w:vAlign w:val="center"/>
            <w:hideMark/>
          </w:tcPr>
          <w:p w14:paraId="1BBDDD56"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vAlign w:val="center"/>
            <w:hideMark/>
          </w:tcPr>
          <w:p w14:paraId="5DE0E0C4"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360" w:type="dxa"/>
            <w:vAlign w:val="center"/>
            <w:hideMark/>
          </w:tcPr>
          <w:p w14:paraId="171BA5B5"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90" w:type="dxa"/>
            <w:vAlign w:val="center"/>
            <w:hideMark/>
          </w:tcPr>
          <w:p w14:paraId="1AB0D6D1"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r>
    </w:tbl>
    <w:p w14:paraId="2EB9C315" w14:textId="77777777" w:rsidR="00281D15" w:rsidRDefault="00281D15" w:rsidP="00281D15">
      <w:pPr>
        <w:pStyle w:val="NoSpacing"/>
        <w:rPr>
          <w:rFonts w:ascii="Times New Roman" w:hAnsi="Times New Roman" w:cs="Times New Roman"/>
          <w:sz w:val="24"/>
          <w:szCs w:val="24"/>
        </w:rPr>
      </w:pPr>
    </w:p>
    <w:p w14:paraId="277DDB0A" w14:textId="77777777" w:rsidR="008C2182" w:rsidRDefault="008C2182" w:rsidP="00281D15">
      <w:pPr>
        <w:pStyle w:val="NoSpacing"/>
        <w:rPr>
          <w:rFonts w:ascii="Times New Roman" w:hAnsi="Times New Roman" w:cs="Times New Roman"/>
          <w:sz w:val="24"/>
          <w:szCs w:val="24"/>
        </w:rPr>
      </w:pPr>
    </w:p>
    <w:p w14:paraId="2248E361" w14:textId="77777777" w:rsidR="008C2182" w:rsidRDefault="008C2182" w:rsidP="00281D15">
      <w:pPr>
        <w:pStyle w:val="NoSpacing"/>
        <w:rPr>
          <w:rFonts w:ascii="Times New Roman" w:hAnsi="Times New Roman" w:cs="Times New Roman"/>
          <w:sz w:val="24"/>
          <w:szCs w:val="24"/>
        </w:rPr>
      </w:pPr>
    </w:p>
    <w:p w14:paraId="6147C46C" w14:textId="77777777" w:rsidR="008C2182" w:rsidRDefault="008C2182" w:rsidP="00281D15">
      <w:pPr>
        <w:pStyle w:val="NoSpacing"/>
        <w:rPr>
          <w:rFonts w:ascii="Times New Roman" w:hAnsi="Times New Roman" w:cs="Times New Roman"/>
          <w:sz w:val="24"/>
          <w:szCs w:val="24"/>
        </w:rPr>
      </w:pPr>
    </w:p>
    <w:p w14:paraId="19474851" w14:textId="77777777" w:rsidR="008C2182" w:rsidRPr="00281D15" w:rsidRDefault="008C2182" w:rsidP="00281D15">
      <w:pPr>
        <w:pStyle w:val="NoSpacing"/>
        <w:rPr>
          <w:rFonts w:ascii="Times New Roman" w:hAnsi="Times New Roman" w:cs="Times New Roman"/>
          <w:sz w:val="24"/>
          <w:szCs w:val="24"/>
        </w:rPr>
      </w:pPr>
    </w:p>
    <w:p w14:paraId="5EAE002C" w14:textId="27FA1D8B" w:rsidR="00281D15" w:rsidRPr="00281D15" w:rsidRDefault="00281D15" w:rsidP="00BB27A0">
      <w:pPr>
        <w:pStyle w:val="ListParagraph"/>
        <w:numPr>
          <w:ilvl w:val="0"/>
          <w:numId w:val="5"/>
        </w:numPr>
        <w:rPr>
          <w:rFonts w:cs="Times New Roman"/>
          <w:b/>
        </w:rPr>
      </w:pPr>
      <w:r w:rsidRPr="00281D15">
        <w:rPr>
          <w:rFonts w:eastAsia="Times New Roman" w:cs="Times New Roman"/>
          <w:b/>
          <w:iCs/>
          <w:color w:val="000000"/>
        </w:rPr>
        <w:lastRenderedPageBreak/>
        <w:t xml:space="preserve">How easy would it be for [NAME 1, </w:t>
      </w:r>
      <w:r w:rsidR="00AB2372" w:rsidRPr="00281D15">
        <w:rPr>
          <w:rFonts w:eastAsia="Times New Roman" w:cs="Times New Roman"/>
          <w:b/>
          <w:iCs/>
          <w:color w:val="000000"/>
        </w:rPr>
        <w:t>etc.</w:t>
      </w:r>
      <w:r w:rsidRPr="00281D15">
        <w:rPr>
          <w:rFonts w:eastAsia="Times New Roman" w:cs="Times New Roman"/>
          <w:b/>
          <w:iCs/>
          <w:color w:val="000000"/>
        </w:rPr>
        <w:t>] to come to this clinic with you for at least one visit? Please look at Handcard H.</w:t>
      </w:r>
    </w:p>
    <w:tbl>
      <w:tblPr>
        <w:tblW w:w="10350" w:type="dxa"/>
        <w:tblInd w:w="198" w:type="dxa"/>
        <w:tblLayout w:type="fixed"/>
        <w:tblLook w:val="00A0" w:firstRow="1" w:lastRow="0" w:firstColumn="1" w:lastColumn="0" w:noHBand="0" w:noVBand="0"/>
      </w:tblPr>
      <w:tblGrid>
        <w:gridCol w:w="540"/>
        <w:gridCol w:w="1530"/>
        <w:gridCol w:w="360"/>
        <w:gridCol w:w="1620"/>
        <w:gridCol w:w="360"/>
        <w:gridCol w:w="1620"/>
        <w:gridCol w:w="450"/>
        <w:gridCol w:w="1710"/>
        <w:gridCol w:w="360"/>
        <w:gridCol w:w="1800"/>
      </w:tblGrid>
      <w:tr w:rsidR="00281D15" w:rsidRPr="00281D15" w14:paraId="1E7BF420" w14:textId="77777777" w:rsidTr="00281D15">
        <w:trPr>
          <w:trHeight w:val="333"/>
        </w:trPr>
        <w:tc>
          <w:tcPr>
            <w:tcW w:w="540" w:type="dxa"/>
            <w:shd w:val="clear" w:color="auto" w:fill="BFBFBF" w:themeFill="background1" w:themeFillShade="BF"/>
            <w:vAlign w:val="center"/>
            <w:hideMark/>
          </w:tcPr>
          <w:p w14:paraId="54499364"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shd w:val="clear" w:color="auto" w:fill="BFBFBF" w:themeFill="background1" w:themeFillShade="BF"/>
            <w:vAlign w:val="center"/>
          </w:tcPr>
          <w:p w14:paraId="25A84363"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Very Easy</w:t>
            </w:r>
          </w:p>
        </w:tc>
        <w:tc>
          <w:tcPr>
            <w:tcW w:w="360" w:type="dxa"/>
            <w:shd w:val="clear" w:color="auto" w:fill="BFBFBF" w:themeFill="background1" w:themeFillShade="BF"/>
            <w:vAlign w:val="center"/>
            <w:hideMark/>
          </w:tcPr>
          <w:p w14:paraId="432E018F"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shd w:val="clear" w:color="auto" w:fill="BFBFBF" w:themeFill="background1" w:themeFillShade="BF"/>
            <w:vAlign w:val="center"/>
            <w:hideMark/>
          </w:tcPr>
          <w:p w14:paraId="56FEA78F"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Very Easy</w:t>
            </w:r>
          </w:p>
        </w:tc>
        <w:tc>
          <w:tcPr>
            <w:tcW w:w="360" w:type="dxa"/>
            <w:shd w:val="clear" w:color="auto" w:fill="BFBFBF" w:themeFill="background1" w:themeFillShade="BF"/>
            <w:vAlign w:val="center"/>
            <w:hideMark/>
          </w:tcPr>
          <w:p w14:paraId="026F0646"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shd w:val="clear" w:color="auto" w:fill="BFBFBF" w:themeFill="background1" w:themeFillShade="BF"/>
            <w:vAlign w:val="center"/>
            <w:hideMark/>
          </w:tcPr>
          <w:p w14:paraId="78505F6D"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Very Easy</w:t>
            </w:r>
          </w:p>
        </w:tc>
        <w:tc>
          <w:tcPr>
            <w:tcW w:w="450" w:type="dxa"/>
            <w:shd w:val="clear" w:color="auto" w:fill="BFBFBF" w:themeFill="background1" w:themeFillShade="BF"/>
            <w:vAlign w:val="center"/>
            <w:hideMark/>
          </w:tcPr>
          <w:p w14:paraId="3E69DB0D"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shd w:val="clear" w:color="auto" w:fill="BFBFBF" w:themeFill="background1" w:themeFillShade="BF"/>
            <w:vAlign w:val="center"/>
            <w:hideMark/>
          </w:tcPr>
          <w:p w14:paraId="7E055544"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Very Easy</w:t>
            </w:r>
          </w:p>
        </w:tc>
        <w:tc>
          <w:tcPr>
            <w:tcW w:w="360" w:type="dxa"/>
            <w:shd w:val="clear" w:color="auto" w:fill="BFBFBF" w:themeFill="background1" w:themeFillShade="BF"/>
            <w:vAlign w:val="center"/>
            <w:hideMark/>
          </w:tcPr>
          <w:p w14:paraId="2DA4FFD9"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800" w:type="dxa"/>
            <w:shd w:val="clear" w:color="auto" w:fill="BFBFBF" w:themeFill="background1" w:themeFillShade="BF"/>
            <w:vAlign w:val="center"/>
          </w:tcPr>
          <w:p w14:paraId="2DF80246"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Very Easy</w:t>
            </w:r>
          </w:p>
        </w:tc>
      </w:tr>
      <w:tr w:rsidR="00281D15" w:rsidRPr="00281D15" w14:paraId="3EE950E8" w14:textId="77777777" w:rsidTr="00281D15">
        <w:trPr>
          <w:trHeight w:val="369"/>
        </w:trPr>
        <w:tc>
          <w:tcPr>
            <w:tcW w:w="540" w:type="dxa"/>
            <w:vAlign w:val="center"/>
            <w:hideMark/>
          </w:tcPr>
          <w:p w14:paraId="1451280D"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hideMark/>
          </w:tcPr>
          <w:p w14:paraId="087A2596"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Easy </w:t>
            </w:r>
          </w:p>
        </w:tc>
        <w:tc>
          <w:tcPr>
            <w:tcW w:w="360" w:type="dxa"/>
            <w:vAlign w:val="center"/>
            <w:hideMark/>
          </w:tcPr>
          <w:p w14:paraId="51009B12"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vAlign w:val="center"/>
            <w:hideMark/>
          </w:tcPr>
          <w:p w14:paraId="1F49E87E"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Easy</w:t>
            </w:r>
          </w:p>
        </w:tc>
        <w:tc>
          <w:tcPr>
            <w:tcW w:w="360" w:type="dxa"/>
            <w:vAlign w:val="center"/>
            <w:hideMark/>
          </w:tcPr>
          <w:p w14:paraId="7168F347"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vAlign w:val="center"/>
            <w:hideMark/>
          </w:tcPr>
          <w:p w14:paraId="6249CBE6"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Easy</w:t>
            </w:r>
          </w:p>
        </w:tc>
        <w:tc>
          <w:tcPr>
            <w:tcW w:w="450" w:type="dxa"/>
            <w:vAlign w:val="center"/>
            <w:hideMark/>
          </w:tcPr>
          <w:p w14:paraId="44201FFB"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vAlign w:val="center"/>
            <w:hideMark/>
          </w:tcPr>
          <w:p w14:paraId="1F77A977"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Easy</w:t>
            </w:r>
          </w:p>
        </w:tc>
        <w:tc>
          <w:tcPr>
            <w:tcW w:w="360" w:type="dxa"/>
            <w:vAlign w:val="center"/>
            <w:hideMark/>
          </w:tcPr>
          <w:p w14:paraId="4CAD066F"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800" w:type="dxa"/>
            <w:vAlign w:val="center"/>
            <w:hideMark/>
          </w:tcPr>
          <w:p w14:paraId="24DC9FC0"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Easy</w:t>
            </w:r>
          </w:p>
        </w:tc>
      </w:tr>
      <w:tr w:rsidR="00281D15" w:rsidRPr="00281D15" w14:paraId="6E19E14C" w14:textId="77777777" w:rsidTr="00281D15">
        <w:trPr>
          <w:trHeight w:val="369"/>
        </w:trPr>
        <w:tc>
          <w:tcPr>
            <w:tcW w:w="540" w:type="dxa"/>
            <w:shd w:val="clear" w:color="auto" w:fill="BFBFBF" w:themeFill="background1" w:themeFillShade="BF"/>
            <w:vAlign w:val="center"/>
            <w:hideMark/>
          </w:tcPr>
          <w:p w14:paraId="17D1AB0D"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shd w:val="clear" w:color="auto" w:fill="BFBFBF" w:themeFill="background1" w:themeFillShade="BF"/>
            <w:vAlign w:val="center"/>
            <w:hideMark/>
          </w:tcPr>
          <w:p w14:paraId="619BD23C"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Not that easy</w:t>
            </w:r>
          </w:p>
        </w:tc>
        <w:tc>
          <w:tcPr>
            <w:tcW w:w="360" w:type="dxa"/>
            <w:shd w:val="clear" w:color="auto" w:fill="BFBFBF" w:themeFill="background1" w:themeFillShade="BF"/>
            <w:vAlign w:val="center"/>
            <w:hideMark/>
          </w:tcPr>
          <w:p w14:paraId="31DD30B3"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shd w:val="clear" w:color="auto" w:fill="BFBFBF" w:themeFill="background1" w:themeFillShade="BF"/>
            <w:vAlign w:val="center"/>
            <w:hideMark/>
          </w:tcPr>
          <w:p w14:paraId="0DA201E5"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Not that easy</w:t>
            </w:r>
          </w:p>
        </w:tc>
        <w:tc>
          <w:tcPr>
            <w:tcW w:w="360" w:type="dxa"/>
            <w:shd w:val="clear" w:color="auto" w:fill="BFBFBF" w:themeFill="background1" w:themeFillShade="BF"/>
            <w:vAlign w:val="center"/>
            <w:hideMark/>
          </w:tcPr>
          <w:p w14:paraId="1B2F70E1"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shd w:val="clear" w:color="auto" w:fill="BFBFBF" w:themeFill="background1" w:themeFillShade="BF"/>
            <w:vAlign w:val="center"/>
            <w:hideMark/>
          </w:tcPr>
          <w:p w14:paraId="060A348B"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Not that easy</w:t>
            </w:r>
          </w:p>
        </w:tc>
        <w:tc>
          <w:tcPr>
            <w:tcW w:w="450" w:type="dxa"/>
            <w:shd w:val="clear" w:color="auto" w:fill="BFBFBF" w:themeFill="background1" w:themeFillShade="BF"/>
            <w:vAlign w:val="center"/>
            <w:hideMark/>
          </w:tcPr>
          <w:p w14:paraId="508E72F1"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shd w:val="clear" w:color="auto" w:fill="BFBFBF" w:themeFill="background1" w:themeFillShade="BF"/>
            <w:vAlign w:val="center"/>
            <w:hideMark/>
          </w:tcPr>
          <w:p w14:paraId="03DC551B"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Not that easy</w:t>
            </w:r>
          </w:p>
        </w:tc>
        <w:tc>
          <w:tcPr>
            <w:tcW w:w="360" w:type="dxa"/>
            <w:shd w:val="clear" w:color="auto" w:fill="BFBFBF" w:themeFill="background1" w:themeFillShade="BF"/>
            <w:vAlign w:val="center"/>
            <w:hideMark/>
          </w:tcPr>
          <w:p w14:paraId="36B9A036"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800" w:type="dxa"/>
            <w:shd w:val="clear" w:color="auto" w:fill="BFBFBF" w:themeFill="background1" w:themeFillShade="BF"/>
            <w:vAlign w:val="center"/>
            <w:hideMark/>
          </w:tcPr>
          <w:p w14:paraId="0A440253"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Not that easy</w:t>
            </w:r>
          </w:p>
        </w:tc>
      </w:tr>
      <w:tr w:rsidR="00281D15" w:rsidRPr="00281D15" w14:paraId="4479AE1B" w14:textId="77777777" w:rsidTr="00281D15">
        <w:trPr>
          <w:trHeight w:val="387"/>
        </w:trPr>
        <w:tc>
          <w:tcPr>
            <w:tcW w:w="540" w:type="dxa"/>
            <w:vAlign w:val="center"/>
            <w:hideMark/>
          </w:tcPr>
          <w:p w14:paraId="71E514D2"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hideMark/>
          </w:tcPr>
          <w:p w14:paraId="7C5CB200"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Not easy at all</w:t>
            </w:r>
          </w:p>
        </w:tc>
        <w:tc>
          <w:tcPr>
            <w:tcW w:w="360" w:type="dxa"/>
            <w:vAlign w:val="center"/>
            <w:hideMark/>
          </w:tcPr>
          <w:p w14:paraId="0B2591A1"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vAlign w:val="center"/>
            <w:hideMark/>
          </w:tcPr>
          <w:p w14:paraId="3B50890F"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Not easy at all</w:t>
            </w:r>
          </w:p>
        </w:tc>
        <w:tc>
          <w:tcPr>
            <w:tcW w:w="360" w:type="dxa"/>
            <w:vAlign w:val="center"/>
            <w:hideMark/>
          </w:tcPr>
          <w:p w14:paraId="1BA6C770"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vAlign w:val="center"/>
            <w:hideMark/>
          </w:tcPr>
          <w:p w14:paraId="683DD5FF"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Not easy at all</w:t>
            </w:r>
          </w:p>
        </w:tc>
        <w:tc>
          <w:tcPr>
            <w:tcW w:w="450" w:type="dxa"/>
            <w:vAlign w:val="center"/>
            <w:hideMark/>
          </w:tcPr>
          <w:p w14:paraId="27478E53"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vAlign w:val="center"/>
            <w:hideMark/>
          </w:tcPr>
          <w:p w14:paraId="7F2BD533"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Not easy at all</w:t>
            </w:r>
          </w:p>
        </w:tc>
        <w:tc>
          <w:tcPr>
            <w:tcW w:w="360" w:type="dxa"/>
            <w:vAlign w:val="center"/>
            <w:hideMark/>
          </w:tcPr>
          <w:p w14:paraId="4F9EF791"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800" w:type="dxa"/>
            <w:vAlign w:val="center"/>
            <w:hideMark/>
          </w:tcPr>
          <w:p w14:paraId="208C6133" w14:textId="77777777" w:rsidR="00281D15" w:rsidRPr="00281D15" w:rsidRDefault="00281D15" w:rsidP="00281D15">
            <w:pPr>
              <w:spacing w:after="0" w:line="240" w:lineRule="auto"/>
              <w:ind w:left="-90" w:right="-110"/>
              <w:rPr>
                <w:rFonts w:ascii="Times New Roman" w:hAnsi="Times New Roman" w:cs="Times New Roman"/>
                <w:sz w:val="24"/>
                <w:szCs w:val="24"/>
              </w:rPr>
            </w:pPr>
            <w:r w:rsidRPr="00281D15">
              <w:rPr>
                <w:rFonts w:ascii="Times New Roman" w:hAnsi="Times New Roman" w:cs="Times New Roman"/>
                <w:sz w:val="24"/>
                <w:szCs w:val="24"/>
              </w:rPr>
              <w:t>Not easy at all</w:t>
            </w:r>
          </w:p>
        </w:tc>
      </w:tr>
      <w:tr w:rsidR="00281D15" w:rsidRPr="00281D15" w14:paraId="586F88C7" w14:textId="77777777" w:rsidTr="00281D15">
        <w:trPr>
          <w:trHeight w:val="324"/>
        </w:trPr>
        <w:tc>
          <w:tcPr>
            <w:tcW w:w="540" w:type="dxa"/>
            <w:shd w:val="clear" w:color="auto" w:fill="BFBFBF" w:themeFill="background1" w:themeFillShade="BF"/>
            <w:vAlign w:val="center"/>
            <w:hideMark/>
          </w:tcPr>
          <w:p w14:paraId="0B190DB7"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shd w:val="clear" w:color="auto" w:fill="BFBFBF" w:themeFill="background1" w:themeFillShade="BF"/>
            <w:vAlign w:val="center"/>
            <w:hideMark/>
          </w:tcPr>
          <w:p w14:paraId="5B2FD908"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360" w:type="dxa"/>
            <w:shd w:val="clear" w:color="auto" w:fill="BFBFBF" w:themeFill="background1" w:themeFillShade="BF"/>
            <w:vAlign w:val="center"/>
            <w:hideMark/>
          </w:tcPr>
          <w:p w14:paraId="55A5E08C"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shd w:val="clear" w:color="auto" w:fill="BFBFBF" w:themeFill="background1" w:themeFillShade="BF"/>
            <w:vAlign w:val="center"/>
            <w:hideMark/>
          </w:tcPr>
          <w:p w14:paraId="57A43020"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360" w:type="dxa"/>
            <w:shd w:val="clear" w:color="auto" w:fill="BFBFBF" w:themeFill="background1" w:themeFillShade="BF"/>
            <w:vAlign w:val="center"/>
            <w:hideMark/>
          </w:tcPr>
          <w:p w14:paraId="50D73096"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shd w:val="clear" w:color="auto" w:fill="BFBFBF" w:themeFill="background1" w:themeFillShade="BF"/>
            <w:vAlign w:val="center"/>
            <w:hideMark/>
          </w:tcPr>
          <w:p w14:paraId="6A6FD916"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450" w:type="dxa"/>
            <w:shd w:val="clear" w:color="auto" w:fill="BFBFBF" w:themeFill="background1" w:themeFillShade="BF"/>
            <w:vAlign w:val="center"/>
            <w:hideMark/>
          </w:tcPr>
          <w:p w14:paraId="5FE7FEBA"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shd w:val="clear" w:color="auto" w:fill="BFBFBF" w:themeFill="background1" w:themeFillShade="BF"/>
            <w:vAlign w:val="center"/>
            <w:hideMark/>
          </w:tcPr>
          <w:p w14:paraId="62240853"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360" w:type="dxa"/>
            <w:shd w:val="clear" w:color="auto" w:fill="BFBFBF" w:themeFill="background1" w:themeFillShade="BF"/>
            <w:vAlign w:val="center"/>
            <w:hideMark/>
          </w:tcPr>
          <w:p w14:paraId="1B60416E"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800" w:type="dxa"/>
            <w:shd w:val="clear" w:color="auto" w:fill="BFBFBF" w:themeFill="background1" w:themeFillShade="BF"/>
            <w:vAlign w:val="center"/>
            <w:hideMark/>
          </w:tcPr>
          <w:p w14:paraId="56BAD44E" w14:textId="77777777" w:rsidR="00281D15" w:rsidRPr="00281D15" w:rsidRDefault="00281D15" w:rsidP="00281D15">
            <w:pPr>
              <w:spacing w:after="0" w:line="240" w:lineRule="auto"/>
              <w:ind w:left="-90" w:right="-110"/>
              <w:rPr>
                <w:rFonts w:ascii="Times New Roman" w:hAnsi="Times New Roman" w:cs="Times New Roman"/>
                <w:sz w:val="24"/>
                <w:szCs w:val="24"/>
              </w:rPr>
            </w:pPr>
            <w:r w:rsidRPr="00281D15">
              <w:rPr>
                <w:rFonts w:ascii="Times New Roman" w:hAnsi="Times New Roman" w:cs="Times New Roman"/>
                <w:sz w:val="24"/>
                <w:szCs w:val="24"/>
              </w:rPr>
              <w:t>DK</w:t>
            </w:r>
          </w:p>
        </w:tc>
      </w:tr>
      <w:tr w:rsidR="00281D15" w:rsidRPr="00281D15" w14:paraId="520A8DD3" w14:textId="77777777" w:rsidTr="00281D15">
        <w:trPr>
          <w:trHeight w:val="342"/>
        </w:trPr>
        <w:tc>
          <w:tcPr>
            <w:tcW w:w="540" w:type="dxa"/>
            <w:vAlign w:val="center"/>
            <w:hideMark/>
          </w:tcPr>
          <w:p w14:paraId="49DF2F55"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hideMark/>
          </w:tcPr>
          <w:p w14:paraId="12279F15"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360" w:type="dxa"/>
            <w:vAlign w:val="center"/>
            <w:hideMark/>
          </w:tcPr>
          <w:p w14:paraId="150E9BE2"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vAlign w:val="center"/>
            <w:hideMark/>
          </w:tcPr>
          <w:p w14:paraId="6C7EE9DE"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360" w:type="dxa"/>
            <w:vAlign w:val="center"/>
            <w:hideMark/>
          </w:tcPr>
          <w:p w14:paraId="5BDECF66"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vAlign w:val="center"/>
            <w:hideMark/>
          </w:tcPr>
          <w:p w14:paraId="0DC76FAC"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450" w:type="dxa"/>
            <w:vAlign w:val="center"/>
            <w:hideMark/>
          </w:tcPr>
          <w:p w14:paraId="3713D760"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vAlign w:val="center"/>
            <w:hideMark/>
          </w:tcPr>
          <w:p w14:paraId="0F3A5911"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360" w:type="dxa"/>
            <w:vAlign w:val="center"/>
            <w:hideMark/>
          </w:tcPr>
          <w:p w14:paraId="4C7796D3"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800" w:type="dxa"/>
            <w:vAlign w:val="center"/>
            <w:hideMark/>
          </w:tcPr>
          <w:p w14:paraId="22E1F897"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r>
    </w:tbl>
    <w:p w14:paraId="79EFB0BD" w14:textId="77777777" w:rsidR="008C2182" w:rsidRPr="008C2182" w:rsidRDefault="008C2182" w:rsidP="008C2182">
      <w:pPr>
        <w:pStyle w:val="NoSpacing"/>
        <w:ind w:left="360"/>
        <w:rPr>
          <w:rFonts w:ascii="Times New Roman" w:hAnsi="Times New Roman" w:cs="Times New Roman"/>
          <w:b/>
          <w:sz w:val="24"/>
          <w:szCs w:val="24"/>
        </w:rPr>
      </w:pPr>
    </w:p>
    <w:p w14:paraId="7B5C41BC" w14:textId="1BCF0EE1" w:rsidR="00281D15" w:rsidRPr="00281D15" w:rsidRDefault="00281D15" w:rsidP="00BB27A0">
      <w:pPr>
        <w:pStyle w:val="NoSpacing"/>
        <w:numPr>
          <w:ilvl w:val="0"/>
          <w:numId w:val="5"/>
        </w:numPr>
        <w:rPr>
          <w:rFonts w:ascii="Times New Roman" w:hAnsi="Times New Roman" w:cs="Times New Roman"/>
          <w:b/>
          <w:sz w:val="24"/>
          <w:szCs w:val="24"/>
        </w:rPr>
      </w:pPr>
      <w:r w:rsidRPr="00281D15">
        <w:rPr>
          <w:rFonts w:ascii="Times New Roman" w:eastAsia="Times New Roman" w:hAnsi="Times New Roman" w:cs="Times New Roman"/>
          <w:b/>
          <w:iCs/>
          <w:color w:val="000000"/>
          <w:sz w:val="24"/>
          <w:szCs w:val="24"/>
        </w:rPr>
        <w:t xml:space="preserve">Looking at Handcard I, how likely is [NAME 1, </w:t>
      </w:r>
      <w:r w:rsidR="00AB2372" w:rsidRPr="00281D15">
        <w:rPr>
          <w:rFonts w:ascii="Times New Roman" w:eastAsia="Times New Roman" w:hAnsi="Times New Roman" w:cs="Times New Roman"/>
          <w:b/>
          <w:iCs/>
          <w:color w:val="000000"/>
          <w:sz w:val="24"/>
          <w:szCs w:val="24"/>
        </w:rPr>
        <w:t>etc.</w:t>
      </w:r>
      <w:r w:rsidRPr="00281D15">
        <w:rPr>
          <w:rFonts w:ascii="Times New Roman" w:eastAsia="Times New Roman" w:hAnsi="Times New Roman" w:cs="Times New Roman"/>
          <w:b/>
          <w:iCs/>
          <w:color w:val="000000"/>
          <w:sz w:val="24"/>
          <w:szCs w:val="24"/>
        </w:rPr>
        <w:t>] to be available and supportive of you in the coming year?</w:t>
      </w:r>
    </w:p>
    <w:tbl>
      <w:tblPr>
        <w:tblW w:w="10170" w:type="dxa"/>
        <w:tblInd w:w="198" w:type="dxa"/>
        <w:tblLayout w:type="fixed"/>
        <w:tblLook w:val="00A0" w:firstRow="1" w:lastRow="0" w:firstColumn="1" w:lastColumn="0" w:noHBand="0" w:noVBand="0"/>
      </w:tblPr>
      <w:tblGrid>
        <w:gridCol w:w="451"/>
        <w:gridCol w:w="1619"/>
        <w:gridCol w:w="362"/>
        <w:gridCol w:w="1618"/>
        <w:gridCol w:w="360"/>
        <w:gridCol w:w="1622"/>
        <w:gridCol w:w="448"/>
        <w:gridCol w:w="1710"/>
        <w:gridCol w:w="360"/>
        <w:gridCol w:w="1620"/>
      </w:tblGrid>
      <w:tr w:rsidR="00281D15" w:rsidRPr="00281D15" w14:paraId="1A08832A" w14:textId="77777777" w:rsidTr="00281D15">
        <w:trPr>
          <w:trHeight w:val="360"/>
        </w:trPr>
        <w:tc>
          <w:tcPr>
            <w:tcW w:w="451" w:type="dxa"/>
            <w:shd w:val="clear" w:color="auto" w:fill="BFBFBF" w:themeFill="background1" w:themeFillShade="BF"/>
            <w:vAlign w:val="center"/>
            <w:hideMark/>
          </w:tcPr>
          <w:p w14:paraId="1D52CBE6"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19" w:type="dxa"/>
            <w:shd w:val="clear" w:color="auto" w:fill="BFBFBF" w:themeFill="background1" w:themeFillShade="BF"/>
            <w:vAlign w:val="center"/>
            <w:hideMark/>
          </w:tcPr>
          <w:p w14:paraId="0C65011D"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Very likely</w:t>
            </w:r>
          </w:p>
        </w:tc>
        <w:tc>
          <w:tcPr>
            <w:tcW w:w="362" w:type="dxa"/>
            <w:shd w:val="clear" w:color="auto" w:fill="BFBFBF" w:themeFill="background1" w:themeFillShade="BF"/>
            <w:vAlign w:val="center"/>
            <w:hideMark/>
          </w:tcPr>
          <w:p w14:paraId="19E85EC0"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18" w:type="dxa"/>
            <w:shd w:val="clear" w:color="auto" w:fill="BFBFBF" w:themeFill="background1" w:themeFillShade="BF"/>
            <w:vAlign w:val="center"/>
            <w:hideMark/>
          </w:tcPr>
          <w:p w14:paraId="02879B7C"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Very likely</w:t>
            </w:r>
          </w:p>
        </w:tc>
        <w:tc>
          <w:tcPr>
            <w:tcW w:w="360" w:type="dxa"/>
            <w:shd w:val="clear" w:color="auto" w:fill="BFBFBF" w:themeFill="background1" w:themeFillShade="BF"/>
            <w:vAlign w:val="center"/>
            <w:hideMark/>
          </w:tcPr>
          <w:p w14:paraId="27648C36"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2" w:type="dxa"/>
            <w:shd w:val="clear" w:color="auto" w:fill="BFBFBF" w:themeFill="background1" w:themeFillShade="BF"/>
            <w:vAlign w:val="center"/>
            <w:hideMark/>
          </w:tcPr>
          <w:p w14:paraId="5763B4E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Very likely</w:t>
            </w:r>
          </w:p>
        </w:tc>
        <w:tc>
          <w:tcPr>
            <w:tcW w:w="448" w:type="dxa"/>
            <w:shd w:val="clear" w:color="auto" w:fill="BFBFBF" w:themeFill="background1" w:themeFillShade="BF"/>
            <w:vAlign w:val="center"/>
            <w:hideMark/>
          </w:tcPr>
          <w:p w14:paraId="271F1499"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shd w:val="clear" w:color="auto" w:fill="BFBFBF" w:themeFill="background1" w:themeFillShade="BF"/>
            <w:vAlign w:val="center"/>
            <w:hideMark/>
          </w:tcPr>
          <w:p w14:paraId="6E660AE5"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Very likely</w:t>
            </w:r>
          </w:p>
        </w:tc>
        <w:tc>
          <w:tcPr>
            <w:tcW w:w="360" w:type="dxa"/>
            <w:shd w:val="clear" w:color="auto" w:fill="BFBFBF" w:themeFill="background1" w:themeFillShade="BF"/>
            <w:vAlign w:val="center"/>
            <w:hideMark/>
          </w:tcPr>
          <w:p w14:paraId="5BBCE0CF"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shd w:val="clear" w:color="auto" w:fill="BFBFBF" w:themeFill="background1" w:themeFillShade="BF"/>
            <w:vAlign w:val="center"/>
            <w:hideMark/>
          </w:tcPr>
          <w:p w14:paraId="78095B8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Very likely</w:t>
            </w:r>
          </w:p>
        </w:tc>
      </w:tr>
      <w:tr w:rsidR="00281D15" w:rsidRPr="00281D15" w14:paraId="0F44C17D" w14:textId="77777777" w:rsidTr="00281D15">
        <w:trPr>
          <w:trHeight w:val="260"/>
        </w:trPr>
        <w:tc>
          <w:tcPr>
            <w:tcW w:w="451" w:type="dxa"/>
            <w:vAlign w:val="center"/>
            <w:hideMark/>
          </w:tcPr>
          <w:p w14:paraId="539C9C54"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19" w:type="dxa"/>
            <w:vAlign w:val="center"/>
            <w:hideMark/>
          </w:tcPr>
          <w:p w14:paraId="3A261397"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Somewhat likely</w:t>
            </w:r>
          </w:p>
        </w:tc>
        <w:tc>
          <w:tcPr>
            <w:tcW w:w="362" w:type="dxa"/>
            <w:vAlign w:val="center"/>
            <w:hideMark/>
          </w:tcPr>
          <w:p w14:paraId="61CA4FDC"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18" w:type="dxa"/>
            <w:vAlign w:val="center"/>
            <w:hideMark/>
          </w:tcPr>
          <w:p w14:paraId="29669A1E"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Somewhat likely</w:t>
            </w:r>
          </w:p>
        </w:tc>
        <w:tc>
          <w:tcPr>
            <w:tcW w:w="360" w:type="dxa"/>
            <w:vAlign w:val="center"/>
            <w:hideMark/>
          </w:tcPr>
          <w:p w14:paraId="603339A7"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2" w:type="dxa"/>
            <w:vAlign w:val="center"/>
            <w:hideMark/>
          </w:tcPr>
          <w:p w14:paraId="2837A3D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Somewhat likely</w:t>
            </w:r>
          </w:p>
        </w:tc>
        <w:tc>
          <w:tcPr>
            <w:tcW w:w="448" w:type="dxa"/>
            <w:vAlign w:val="center"/>
            <w:hideMark/>
          </w:tcPr>
          <w:p w14:paraId="79947532"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vAlign w:val="center"/>
            <w:hideMark/>
          </w:tcPr>
          <w:p w14:paraId="4F60EB0F"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Somewhat likely</w:t>
            </w:r>
          </w:p>
        </w:tc>
        <w:tc>
          <w:tcPr>
            <w:tcW w:w="360" w:type="dxa"/>
            <w:vAlign w:val="center"/>
            <w:hideMark/>
          </w:tcPr>
          <w:p w14:paraId="54268DDE"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vAlign w:val="center"/>
            <w:hideMark/>
          </w:tcPr>
          <w:p w14:paraId="661D5B4F"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Somewhat likely</w:t>
            </w:r>
          </w:p>
        </w:tc>
      </w:tr>
      <w:tr w:rsidR="00281D15" w:rsidRPr="00281D15" w14:paraId="21B682F4" w14:textId="77777777" w:rsidTr="00281D15">
        <w:trPr>
          <w:trHeight w:val="351"/>
        </w:trPr>
        <w:tc>
          <w:tcPr>
            <w:tcW w:w="451" w:type="dxa"/>
            <w:shd w:val="clear" w:color="auto" w:fill="BFBFBF" w:themeFill="background1" w:themeFillShade="BF"/>
            <w:vAlign w:val="center"/>
            <w:hideMark/>
          </w:tcPr>
          <w:p w14:paraId="5BBF9F71"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19" w:type="dxa"/>
            <w:shd w:val="clear" w:color="auto" w:fill="BFBFBF" w:themeFill="background1" w:themeFillShade="BF"/>
            <w:vAlign w:val="center"/>
            <w:hideMark/>
          </w:tcPr>
          <w:p w14:paraId="6154936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Unlikely</w:t>
            </w:r>
          </w:p>
        </w:tc>
        <w:tc>
          <w:tcPr>
            <w:tcW w:w="362" w:type="dxa"/>
            <w:shd w:val="clear" w:color="auto" w:fill="BFBFBF" w:themeFill="background1" w:themeFillShade="BF"/>
            <w:vAlign w:val="center"/>
            <w:hideMark/>
          </w:tcPr>
          <w:p w14:paraId="04A6EE92"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18" w:type="dxa"/>
            <w:shd w:val="clear" w:color="auto" w:fill="BFBFBF" w:themeFill="background1" w:themeFillShade="BF"/>
            <w:vAlign w:val="center"/>
            <w:hideMark/>
          </w:tcPr>
          <w:p w14:paraId="131B13F5"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Unlikely</w:t>
            </w:r>
          </w:p>
        </w:tc>
        <w:tc>
          <w:tcPr>
            <w:tcW w:w="360" w:type="dxa"/>
            <w:shd w:val="clear" w:color="auto" w:fill="BFBFBF" w:themeFill="background1" w:themeFillShade="BF"/>
            <w:vAlign w:val="center"/>
            <w:hideMark/>
          </w:tcPr>
          <w:p w14:paraId="10D96B55"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2" w:type="dxa"/>
            <w:shd w:val="clear" w:color="auto" w:fill="BFBFBF" w:themeFill="background1" w:themeFillShade="BF"/>
            <w:vAlign w:val="center"/>
            <w:hideMark/>
          </w:tcPr>
          <w:p w14:paraId="7FF760BC"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Unlikely</w:t>
            </w:r>
          </w:p>
        </w:tc>
        <w:tc>
          <w:tcPr>
            <w:tcW w:w="448" w:type="dxa"/>
            <w:shd w:val="clear" w:color="auto" w:fill="BFBFBF" w:themeFill="background1" w:themeFillShade="BF"/>
            <w:vAlign w:val="center"/>
            <w:hideMark/>
          </w:tcPr>
          <w:p w14:paraId="504709BA"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shd w:val="clear" w:color="auto" w:fill="BFBFBF" w:themeFill="background1" w:themeFillShade="BF"/>
            <w:vAlign w:val="center"/>
            <w:hideMark/>
          </w:tcPr>
          <w:p w14:paraId="504D011B"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Unlikely</w:t>
            </w:r>
          </w:p>
        </w:tc>
        <w:tc>
          <w:tcPr>
            <w:tcW w:w="360" w:type="dxa"/>
            <w:shd w:val="clear" w:color="auto" w:fill="BFBFBF" w:themeFill="background1" w:themeFillShade="BF"/>
            <w:vAlign w:val="center"/>
            <w:hideMark/>
          </w:tcPr>
          <w:p w14:paraId="35304F29"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shd w:val="clear" w:color="auto" w:fill="BFBFBF" w:themeFill="background1" w:themeFillShade="BF"/>
            <w:vAlign w:val="center"/>
            <w:hideMark/>
          </w:tcPr>
          <w:p w14:paraId="1959B66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Unlikely</w:t>
            </w:r>
          </w:p>
        </w:tc>
      </w:tr>
      <w:tr w:rsidR="00281D15" w:rsidRPr="00281D15" w14:paraId="16862331" w14:textId="77777777" w:rsidTr="00281D15">
        <w:trPr>
          <w:trHeight w:val="360"/>
        </w:trPr>
        <w:tc>
          <w:tcPr>
            <w:tcW w:w="451" w:type="dxa"/>
            <w:vAlign w:val="center"/>
            <w:hideMark/>
          </w:tcPr>
          <w:p w14:paraId="71CA8AB4"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19" w:type="dxa"/>
            <w:vAlign w:val="center"/>
            <w:hideMark/>
          </w:tcPr>
          <w:p w14:paraId="023800D9"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Very unlikely</w:t>
            </w:r>
          </w:p>
        </w:tc>
        <w:tc>
          <w:tcPr>
            <w:tcW w:w="362" w:type="dxa"/>
            <w:vAlign w:val="center"/>
            <w:hideMark/>
          </w:tcPr>
          <w:p w14:paraId="39853636"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18" w:type="dxa"/>
            <w:vAlign w:val="center"/>
            <w:hideMark/>
          </w:tcPr>
          <w:p w14:paraId="467D83FF"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Very unlikely</w:t>
            </w:r>
          </w:p>
        </w:tc>
        <w:tc>
          <w:tcPr>
            <w:tcW w:w="360" w:type="dxa"/>
            <w:vAlign w:val="center"/>
            <w:hideMark/>
          </w:tcPr>
          <w:p w14:paraId="583D97F7"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2" w:type="dxa"/>
            <w:vAlign w:val="center"/>
            <w:hideMark/>
          </w:tcPr>
          <w:p w14:paraId="4DFBBFC3"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Very unlikely</w:t>
            </w:r>
          </w:p>
        </w:tc>
        <w:tc>
          <w:tcPr>
            <w:tcW w:w="448" w:type="dxa"/>
            <w:vAlign w:val="center"/>
            <w:hideMark/>
          </w:tcPr>
          <w:p w14:paraId="4DF87E4C"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vAlign w:val="center"/>
            <w:hideMark/>
          </w:tcPr>
          <w:p w14:paraId="5111F70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Very unlikely</w:t>
            </w:r>
          </w:p>
        </w:tc>
        <w:tc>
          <w:tcPr>
            <w:tcW w:w="360" w:type="dxa"/>
            <w:vAlign w:val="center"/>
            <w:hideMark/>
          </w:tcPr>
          <w:p w14:paraId="393DF9EB"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vAlign w:val="center"/>
            <w:hideMark/>
          </w:tcPr>
          <w:p w14:paraId="19A97F5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Very unlikely </w:t>
            </w:r>
          </w:p>
        </w:tc>
      </w:tr>
      <w:tr w:rsidR="00281D15" w:rsidRPr="00281D15" w14:paraId="004A4C6E" w14:textId="77777777" w:rsidTr="00281D15">
        <w:trPr>
          <w:trHeight w:val="360"/>
        </w:trPr>
        <w:tc>
          <w:tcPr>
            <w:tcW w:w="451" w:type="dxa"/>
            <w:shd w:val="clear" w:color="auto" w:fill="BFBFBF" w:themeFill="background1" w:themeFillShade="BF"/>
            <w:vAlign w:val="center"/>
            <w:hideMark/>
          </w:tcPr>
          <w:p w14:paraId="3300BD55"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19" w:type="dxa"/>
            <w:shd w:val="clear" w:color="auto" w:fill="BFBFBF" w:themeFill="background1" w:themeFillShade="BF"/>
            <w:vAlign w:val="center"/>
            <w:hideMark/>
          </w:tcPr>
          <w:p w14:paraId="3E6C3800"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362" w:type="dxa"/>
            <w:shd w:val="clear" w:color="auto" w:fill="BFBFBF" w:themeFill="background1" w:themeFillShade="BF"/>
            <w:vAlign w:val="center"/>
            <w:hideMark/>
          </w:tcPr>
          <w:p w14:paraId="58AD34D6"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18" w:type="dxa"/>
            <w:shd w:val="clear" w:color="auto" w:fill="BFBFBF" w:themeFill="background1" w:themeFillShade="BF"/>
            <w:vAlign w:val="center"/>
            <w:hideMark/>
          </w:tcPr>
          <w:p w14:paraId="07D0D19C"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360" w:type="dxa"/>
            <w:shd w:val="clear" w:color="auto" w:fill="BFBFBF" w:themeFill="background1" w:themeFillShade="BF"/>
            <w:vAlign w:val="center"/>
            <w:hideMark/>
          </w:tcPr>
          <w:p w14:paraId="7105F54E"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2" w:type="dxa"/>
            <w:shd w:val="clear" w:color="auto" w:fill="BFBFBF" w:themeFill="background1" w:themeFillShade="BF"/>
            <w:vAlign w:val="center"/>
            <w:hideMark/>
          </w:tcPr>
          <w:p w14:paraId="0CA0B4EA"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448" w:type="dxa"/>
            <w:shd w:val="clear" w:color="auto" w:fill="BFBFBF" w:themeFill="background1" w:themeFillShade="BF"/>
            <w:vAlign w:val="center"/>
            <w:hideMark/>
          </w:tcPr>
          <w:p w14:paraId="0C4926FD"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shd w:val="clear" w:color="auto" w:fill="BFBFBF" w:themeFill="background1" w:themeFillShade="BF"/>
            <w:vAlign w:val="center"/>
            <w:hideMark/>
          </w:tcPr>
          <w:p w14:paraId="6D69714E"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360" w:type="dxa"/>
            <w:shd w:val="clear" w:color="auto" w:fill="BFBFBF" w:themeFill="background1" w:themeFillShade="BF"/>
            <w:vAlign w:val="center"/>
            <w:hideMark/>
          </w:tcPr>
          <w:p w14:paraId="012C9C6D"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shd w:val="clear" w:color="auto" w:fill="BFBFBF" w:themeFill="background1" w:themeFillShade="BF"/>
            <w:vAlign w:val="center"/>
            <w:hideMark/>
          </w:tcPr>
          <w:p w14:paraId="2779A20B"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r>
      <w:tr w:rsidR="00281D15" w:rsidRPr="00281D15" w14:paraId="768F5195" w14:textId="77777777" w:rsidTr="00281D15">
        <w:trPr>
          <w:trHeight w:val="360"/>
        </w:trPr>
        <w:tc>
          <w:tcPr>
            <w:tcW w:w="451" w:type="dxa"/>
            <w:vAlign w:val="center"/>
            <w:hideMark/>
          </w:tcPr>
          <w:p w14:paraId="3D62BB11"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19" w:type="dxa"/>
            <w:vAlign w:val="center"/>
            <w:hideMark/>
          </w:tcPr>
          <w:p w14:paraId="0FAF459F"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362" w:type="dxa"/>
            <w:vAlign w:val="center"/>
            <w:hideMark/>
          </w:tcPr>
          <w:p w14:paraId="520EA50D"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18" w:type="dxa"/>
            <w:vAlign w:val="center"/>
            <w:hideMark/>
          </w:tcPr>
          <w:p w14:paraId="16DEB7B8"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360" w:type="dxa"/>
            <w:vAlign w:val="center"/>
            <w:hideMark/>
          </w:tcPr>
          <w:p w14:paraId="793AD912"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2" w:type="dxa"/>
            <w:vAlign w:val="center"/>
            <w:hideMark/>
          </w:tcPr>
          <w:p w14:paraId="61A66F76"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448" w:type="dxa"/>
            <w:vAlign w:val="center"/>
            <w:hideMark/>
          </w:tcPr>
          <w:p w14:paraId="490EFFAC"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vAlign w:val="center"/>
            <w:hideMark/>
          </w:tcPr>
          <w:p w14:paraId="5F734259"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360" w:type="dxa"/>
            <w:vAlign w:val="center"/>
            <w:hideMark/>
          </w:tcPr>
          <w:p w14:paraId="63C53A81"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vAlign w:val="center"/>
            <w:hideMark/>
          </w:tcPr>
          <w:p w14:paraId="20624F77"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r>
    </w:tbl>
    <w:p w14:paraId="7339BAA9" w14:textId="77777777" w:rsidR="00281D15" w:rsidRPr="00281D15" w:rsidRDefault="00281D15" w:rsidP="00281D15">
      <w:pPr>
        <w:spacing w:after="0" w:line="240" w:lineRule="auto"/>
        <w:rPr>
          <w:rFonts w:ascii="Times New Roman" w:hAnsi="Times New Roman" w:cs="Times New Roman"/>
          <w:b/>
          <w:sz w:val="24"/>
          <w:szCs w:val="24"/>
        </w:rPr>
      </w:pPr>
    </w:p>
    <w:p w14:paraId="08BAD737" w14:textId="456B3F2B" w:rsidR="00281D15" w:rsidRPr="00281D15" w:rsidRDefault="00281D15" w:rsidP="00BB27A0">
      <w:pPr>
        <w:pStyle w:val="NoSpacing"/>
        <w:numPr>
          <w:ilvl w:val="0"/>
          <w:numId w:val="5"/>
        </w:numPr>
        <w:rPr>
          <w:rFonts w:ascii="Times New Roman" w:hAnsi="Times New Roman" w:cs="Times New Roman"/>
          <w:b/>
          <w:sz w:val="24"/>
          <w:szCs w:val="24"/>
        </w:rPr>
      </w:pPr>
      <w:r w:rsidRPr="00281D15">
        <w:rPr>
          <w:rFonts w:ascii="Times New Roman" w:eastAsia="Times New Roman" w:hAnsi="Times New Roman" w:cs="Times New Roman"/>
          <w:b/>
          <w:iCs/>
          <w:color w:val="000000"/>
          <w:sz w:val="24"/>
          <w:szCs w:val="24"/>
        </w:rPr>
        <w:t xml:space="preserve">In the last 6 months, how many times has [NAME 1, </w:t>
      </w:r>
      <w:r w:rsidR="00AB2372" w:rsidRPr="00281D15">
        <w:rPr>
          <w:rFonts w:ascii="Times New Roman" w:eastAsia="Times New Roman" w:hAnsi="Times New Roman" w:cs="Times New Roman"/>
          <w:b/>
          <w:iCs/>
          <w:color w:val="000000"/>
          <w:sz w:val="24"/>
          <w:szCs w:val="24"/>
        </w:rPr>
        <w:t>e</w:t>
      </w:r>
      <w:r w:rsidR="00AB2372">
        <w:rPr>
          <w:rFonts w:ascii="Times New Roman" w:eastAsia="Times New Roman" w:hAnsi="Times New Roman" w:cs="Times New Roman"/>
          <w:b/>
          <w:iCs/>
          <w:color w:val="000000"/>
          <w:sz w:val="24"/>
          <w:szCs w:val="24"/>
        </w:rPr>
        <w:t>tc.</w:t>
      </w:r>
      <w:r w:rsidR="008C2182">
        <w:rPr>
          <w:rFonts w:ascii="Times New Roman" w:eastAsia="Times New Roman" w:hAnsi="Times New Roman" w:cs="Times New Roman"/>
          <w:b/>
          <w:iCs/>
          <w:color w:val="000000"/>
          <w:sz w:val="24"/>
          <w:szCs w:val="24"/>
        </w:rPr>
        <w:t xml:space="preserve">] betrayed your trust? Please </w:t>
      </w:r>
      <w:r w:rsidRPr="00281D15">
        <w:rPr>
          <w:rFonts w:ascii="Times New Roman" w:eastAsia="Times New Roman" w:hAnsi="Times New Roman" w:cs="Times New Roman"/>
          <w:b/>
          <w:iCs/>
          <w:color w:val="000000"/>
          <w:sz w:val="24"/>
          <w:szCs w:val="24"/>
        </w:rPr>
        <w:t>look at Handcard J.</w:t>
      </w:r>
    </w:p>
    <w:tbl>
      <w:tblPr>
        <w:tblW w:w="10230" w:type="dxa"/>
        <w:tblInd w:w="198" w:type="dxa"/>
        <w:tblLayout w:type="fixed"/>
        <w:tblLook w:val="00A0" w:firstRow="1" w:lastRow="0" w:firstColumn="1" w:lastColumn="0" w:noHBand="0" w:noVBand="0"/>
      </w:tblPr>
      <w:tblGrid>
        <w:gridCol w:w="597"/>
        <w:gridCol w:w="1203"/>
        <w:gridCol w:w="540"/>
        <w:gridCol w:w="1440"/>
        <w:gridCol w:w="630"/>
        <w:gridCol w:w="1620"/>
        <w:gridCol w:w="450"/>
        <w:gridCol w:w="1710"/>
        <w:gridCol w:w="360"/>
        <w:gridCol w:w="1680"/>
      </w:tblGrid>
      <w:tr w:rsidR="00281D15" w:rsidRPr="00281D15" w14:paraId="126948B1" w14:textId="77777777" w:rsidTr="00281D15">
        <w:trPr>
          <w:trHeight w:val="375"/>
        </w:trPr>
        <w:tc>
          <w:tcPr>
            <w:tcW w:w="597" w:type="dxa"/>
            <w:shd w:val="clear" w:color="auto" w:fill="BFBFBF" w:themeFill="background1" w:themeFillShade="BF"/>
            <w:vAlign w:val="center"/>
            <w:hideMark/>
          </w:tcPr>
          <w:p w14:paraId="02DF092A"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203" w:type="dxa"/>
            <w:shd w:val="clear" w:color="auto" w:fill="BFBFBF" w:themeFill="background1" w:themeFillShade="BF"/>
            <w:vAlign w:val="center"/>
            <w:hideMark/>
          </w:tcPr>
          <w:p w14:paraId="416F3BDE"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Never</w:t>
            </w:r>
          </w:p>
        </w:tc>
        <w:tc>
          <w:tcPr>
            <w:tcW w:w="540" w:type="dxa"/>
            <w:shd w:val="clear" w:color="auto" w:fill="BFBFBF" w:themeFill="background1" w:themeFillShade="BF"/>
            <w:vAlign w:val="center"/>
            <w:hideMark/>
          </w:tcPr>
          <w:p w14:paraId="6358828C"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440" w:type="dxa"/>
            <w:shd w:val="clear" w:color="auto" w:fill="BFBFBF" w:themeFill="background1" w:themeFillShade="BF"/>
            <w:vAlign w:val="center"/>
            <w:hideMark/>
          </w:tcPr>
          <w:p w14:paraId="55952FF7"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Never</w:t>
            </w:r>
          </w:p>
        </w:tc>
        <w:tc>
          <w:tcPr>
            <w:tcW w:w="630" w:type="dxa"/>
            <w:shd w:val="clear" w:color="auto" w:fill="BFBFBF" w:themeFill="background1" w:themeFillShade="BF"/>
            <w:vAlign w:val="center"/>
            <w:hideMark/>
          </w:tcPr>
          <w:p w14:paraId="575E0147"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shd w:val="clear" w:color="auto" w:fill="BFBFBF" w:themeFill="background1" w:themeFillShade="BF"/>
            <w:vAlign w:val="center"/>
            <w:hideMark/>
          </w:tcPr>
          <w:p w14:paraId="4C63E5DF"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Never</w:t>
            </w:r>
          </w:p>
        </w:tc>
        <w:tc>
          <w:tcPr>
            <w:tcW w:w="450" w:type="dxa"/>
            <w:shd w:val="clear" w:color="auto" w:fill="BFBFBF" w:themeFill="background1" w:themeFillShade="BF"/>
            <w:vAlign w:val="center"/>
            <w:hideMark/>
          </w:tcPr>
          <w:p w14:paraId="2F767720"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shd w:val="clear" w:color="auto" w:fill="BFBFBF" w:themeFill="background1" w:themeFillShade="BF"/>
            <w:vAlign w:val="center"/>
            <w:hideMark/>
          </w:tcPr>
          <w:p w14:paraId="6EC4DBAB"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Never</w:t>
            </w:r>
          </w:p>
        </w:tc>
        <w:tc>
          <w:tcPr>
            <w:tcW w:w="360" w:type="dxa"/>
            <w:shd w:val="clear" w:color="auto" w:fill="BFBFBF" w:themeFill="background1" w:themeFillShade="BF"/>
            <w:vAlign w:val="center"/>
            <w:hideMark/>
          </w:tcPr>
          <w:p w14:paraId="112C0F2F"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80" w:type="dxa"/>
            <w:shd w:val="clear" w:color="auto" w:fill="BFBFBF" w:themeFill="background1" w:themeFillShade="BF"/>
            <w:vAlign w:val="center"/>
            <w:hideMark/>
          </w:tcPr>
          <w:p w14:paraId="624F2C74"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Never</w:t>
            </w:r>
          </w:p>
        </w:tc>
      </w:tr>
      <w:tr w:rsidR="00281D15" w:rsidRPr="00281D15" w14:paraId="37DF7161" w14:textId="77777777" w:rsidTr="00281D15">
        <w:trPr>
          <w:trHeight w:val="375"/>
        </w:trPr>
        <w:tc>
          <w:tcPr>
            <w:tcW w:w="597" w:type="dxa"/>
            <w:vAlign w:val="center"/>
            <w:hideMark/>
          </w:tcPr>
          <w:p w14:paraId="6C166D03"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203" w:type="dxa"/>
            <w:vAlign w:val="center"/>
            <w:hideMark/>
          </w:tcPr>
          <w:p w14:paraId="33610D91"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1-2 times</w:t>
            </w:r>
          </w:p>
        </w:tc>
        <w:tc>
          <w:tcPr>
            <w:tcW w:w="540" w:type="dxa"/>
            <w:vAlign w:val="center"/>
            <w:hideMark/>
          </w:tcPr>
          <w:p w14:paraId="2D5248B9"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440" w:type="dxa"/>
            <w:vAlign w:val="center"/>
            <w:hideMark/>
          </w:tcPr>
          <w:p w14:paraId="48BC9AE7"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1-2 times</w:t>
            </w:r>
          </w:p>
        </w:tc>
        <w:tc>
          <w:tcPr>
            <w:tcW w:w="630" w:type="dxa"/>
            <w:vAlign w:val="center"/>
            <w:hideMark/>
          </w:tcPr>
          <w:p w14:paraId="068F6484"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vAlign w:val="center"/>
            <w:hideMark/>
          </w:tcPr>
          <w:p w14:paraId="460FD233"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1-2 times</w:t>
            </w:r>
          </w:p>
        </w:tc>
        <w:tc>
          <w:tcPr>
            <w:tcW w:w="450" w:type="dxa"/>
            <w:vAlign w:val="center"/>
            <w:hideMark/>
          </w:tcPr>
          <w:p w14:paraId="67FFDBD8"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vAlign w:val="center"/>
            <w:hideMark/>
          </w:tcPr>
          <w:p w14:paraId="5DA1EE3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1-2 times</w:t>
            </w:r>
          </w:p>
        </w:tc>
        <w:tc>
          <w:tcPr>
            <w:tcW w:w="360" w:type="dxa"/>
            <w:vAlign w:val="center"/>
            <w:hideMark/>
          </w:tcPr>
          <w:p w14:paraId="283BD041"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80" w:type="dxa"/>
            <w:vAlign w:val="center"/>
            <w:hideMark/>
          </w:tcPr>
          <w:p w14:paraId="19B10A28"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1-2 times</w:t>
            </w:r>
          </w:p>
        </w:tc>
      </w:tr>
      <w:tr w:rsidR="00281D15" w:rsidRPr="00281D15" w14:paraId="2A3507D3" w14:textId="77777777" w:rsidTr="00281D15">
        <w:trPr>
          <w:trHeight w:val="375"/>
        </w:trPr>
        <w:tc>
          <w:tcPr>
            <w:tcW w:w="597" w:type="dxa"/>
            <w:shd w:val="clear" w:color="auto" w:fill="BFBFBF" w:themeFill="background1" w:themeFillShade="BF"/>
            <w:vAlign w:val="center"/>
            <w:hideMark/>
          </w:tcPr>
          <w:p w14:paraId="120D6FB5"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203" w:type="dxa"/>
            <w:shd w:val="clear" w:color="auto" w:fill="BFBFBF" w:themeFill="background1" w:themeFillShade="BF"/>
            <w:vAlign w:val="center"/>
            <w:hideMark/>
          </w:tcPr>
          <w:p w14:paraId="28832196"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3-4 times </w:t>
            </w:r>
          </w:p>
        </w:tc>
        <w:tc>
          <w:tcPr>
            <w:tcW w:w="540" w:type="dxa"/>
            <w:shd w:val="clear" w:color="auto" w:fill="BFBFBF" w:themeFill="background1" w:themeFillShade="BF"/>
            <w:vAlign w:val="center"/>
            <w:hideMark/>
          </w:tcPr>
          <w:p w14:paraId="49AC3F20"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440" w:type="dxa"/>
            <w:shd w:val="clear" w:color="auto" w:fill="BFBFBF" w:themeFill="background1" w:themeFillShade="BF"/>
            <w:vAlign w:val="center"/>
            <w:hideMark/>
          </w:tcPr>
          <w:p w14:paraId="6FFE7AF9"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3-4 times </w:t>
            </w:r>
          </w:p>
        </w:tc>
        <w:tc>
          <w:tcPr>
            <w:tcW w:w="630" w:type="dxa"/>
            <w:shd w:val="clear" w:color="auto" w:fill="BFBFBF" w:themeFill="background1" w:themeFillShade="BF"/>
            <w:vAlign w:val="center"/>
            <w:hideMark/>
          </w:tcPr>
          <w:p w14:paraId="10C0A62F"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shd w:val="clear" w:color="auto" w:fill="BFBFBF" w:themeFill="background1" w:themeFillShade="BF"/>
            <w:vAlign w:val="center"/>
            <w:hideMark/>
          </w:tcPr>
          <w:p w14:paraId="49B41923"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3-4 times </w:t>
            </w:r>
          </w:p>
        </w:tc>
        <w:tc>
          <w:tcPr>
            <w:tcW w:w="450" w:type="dxa"/>
            <w:shd w:val="clear" w:color="auto" w:fill="BFBFBF" w:themeFill="background1" w:themeFillShade="BF"/>
            <w:vAlign w:val="center"/>
            <w:hideMark/>
          </w:tcPr>
          <w:p w14:paraId="1D35392C"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shd w:val="clear" w:color="auto" w:fill="BFBFBF" w:themeFill="background1" w:themeFillShade="BF"/>
            <w:vAlign w:val="center"/>
            <w:hideMark/>
          </w:tcPr>
          <w:p w14:paraId="1DDEFE37"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3-4 times </w:t>
            </w:r>
          </w:p>
        </w:tc>
        <w:tc>
          <w:tcPr>
            <w:tcW w:w="360" w:type="dxa"/>
            <w:shd w:val="clear" w:color="auto" w:fill="BFBFBF" w:themeFill="background1" w:themeFillShade="BF"/>
            <w:vAlign w:val="center"/>
            <w:hideMark/>
          </w:tcPr>
          <w:p w14:paraId="0ECB446C"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80" w:type="dxa"/>
            <w:shd w:val="clear" w:color="auto" w:fill="BFBFBF" w:themeFill="background1" w:themeFillShade="BF"/>
            <w:vAlign w:val="center"/>
            <w:hideMark/>
          </w:tcPr>
          <w:p w14:paraId="270C9ECE"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3-4 times </w:t>
            </w:r>
          </w:p>
        </w:tc>
      </w:tr>
      <w:tr w:rsidR="00281D15" w:rsidRPr="00281D15" w14:paraId="25DB41DD" w14:textId="77777777" w:rsidTr="00281D15">
        <w:trPr>
          <w:trHeight w:val="375"/>
        </w:trPr>
        <w:tc>
          <w:tcPr>
            <w:tcW w:w="597" w:type="dxa"/>
            <w:vAlign w:val="center"/>
            <w:hideMark/>
          </w:tcPr>
          <w:p w14:paraId="4F79EBF7"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203" w:type="dxa"/>
            <w:vAlign w:val="center"/>
            <w:hideMark/>
          </w:tcPr>
          <w:p w14:paraId="135E330F"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5+ times </w:t>
            </w:r>
          </w:p>
        </w:tc>
        <w:tc>
          <w:tcPr>
            <w:tcW w:w="540" w:type="dxa"/>
            <w:vAlign w:val="center"/>
            <w:hideMark/>
          </w:tcPr>
          <w:p w14:paraId="1FD96F23"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440" w:type="dxa"/>
            <w:vAlign w:val="center"/>
            <w:hideMark/>
          </w:tcPr>
          <w:p w14:paraId="73895D64"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5+ times </w:t>
            </w:r>
          </w:p>
        </w:tc>
        <w:tc>
          <w:tcPr>
            <w:tcW w:w="630" w:type="dxa"/>
            <w:vAlign w:val="center"/>
            <w:hideMark/>
          </w:tcPr>
          <w:p w14:paraId="77D0B0B3"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vAlign w:val="center"/>
            <w:hideMark/>
          </w:tcPr>
          <w:p w14:paraId="1C17A81C"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5+ times </w:t>
            </w:r>
          </w:p>
        </w:tc>
        <w:tc>
          <w:tcPr>
            <w:tcW w:w="450" w:type="dxa"/>
            <w:vAlign w:val="center"/>
            <w:hideMark/>
          </w:tcPr>
          <w:p w14:paraId="5298EEFF"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vAlign w:val="center"/>
            <w:hideMark/>
          </w:tcPr>
          <w:p w14:paraId="501588A6"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5+ times </w:t>
            </w:r>
          </w:p>
        </w:tc>
        <w:tc>
          <w:tcPr>
            <w:tcW w:w="360" w:type="dxa"/>
            <w:vAlign w:val="center"/>
            <w:hideMark/>
          </w:tcPr>
          <w:p w14:paraId="6528243D"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80" w:type="dxa"/>
            <w:vAlign w:val="center"/>
            <w:hideMark/>
          </w:tcPr>
          <w:p w14:paraId="5003337E"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5+ times </w:t>
            </w:r>
          </w:p>
        </w:tc>
      </w:tr>
      <w:tr w:rsidR="00281D15" w:rsidRPr="00281D15" w14:paraId="1E642A5A" w14:textId="77777777" w:rsidTr="00281D15">
        <w:trPr>
          <w:trHeight w:val="375"/>
        </w:trPr>
        <w:tc>
          <w:tcPr>
            <w:tcW w:w="597" w:type="dxa"/>
            <w:shd w:val="clear" w:color="auto" w:fill="BFBFBF" w:themeFill="background1" w:themeFillShade="BF"/>
            <w:vAlign w:val="center"/>
            <w:hideMark/>
          </w:tcPr>
          <w:p w14:paraId="677A9400"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203" w:type="dxa"/>
            <w:shd w:val="clear" w:color="auto" w:fill="BFBFBF" w:themeFill="background1" w:themeFillShade="BF"/>
            <w:vAlign w:val="center"/>
            <w:hideMark/>
          </w:tcPr>
          <w:p w14:paraId="648CA03C"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540" w:type="dxa"/>
            <w:shd w:val="clear" w:color="auto" w:fill="BFBFBF" w:themeFill="background1" w:themeFillShade="BF"/>
            <w:vAlign w:val="center"/>
            <w:hideMark/>
          </w:tcPr>
          <w:p w14:paraId="01EC0EA5"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440" w:type="dxa"/>
            <w:shd w:val="clear" w:color="auto" w:fill="BFBFBF" w:themeFill="background1" w:themeFillShade="BF"/>
            <w:vAlign w:val="center"/>
            <w:hideMark/>
          </w:tcPr>
          <w:p w14:paraId="57FA722F"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630" w:type="dxa"/>
            <w:shd w:val="clear" w:color="auto" w:fill="BFBFBF" w:themeFill="background1" w:themeFillShade="BF"/>
            <w:vAlign w:val="center"/>
            <w:hideMark/>
          </w:tcPr>
          <w:p w14:paraId="3DFB4F4A"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shd w:val="clear" w:color="auto" w:fill="BFBFBF" w:themeFill="background1" w:themeFillShade="BF"/>
            <w:vAlign w:val="center"/>
            <w:hideMark/>
          </w:tcPr>
          <w:p w14:paraId="6D1DAF09"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450" w:type="dxa"/>
            <w:shd w:val="clear" w:color="auto" w:fill="BFBFBF" w:themeFill="background1" w:themeFillShade="BF"/>
            <w:vAlign w:val="center"/>
            <w:hideMark/>
          </w:tcPr>
          <w:p w14:paraId="26D0CE5A"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shd w:val="clear" w:color="auto" w:fill="BFBFBF" w:themeFill="background1" w:themeFillShade="BF"/>
            <w:vAlign w:val="center"/>
            <w:hideMark/>
          </w:tcPr>
          <w:p w14:paraId="338923B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360" w:type="dxa"/>
            <w:shd w:val="clear" w:color="auto" w:fill="BFBFBF" w:themeFill="background1" w:themeFillShade="BF"/>
            <w:vAlign w:val="center"/>
            <w:hideMark/>
          </w:tcPr>
          <w:p w14:paraId="2F2B24B4"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80" w:type="dxa"/>
            <w:shd w:val="clear" w:color="auto" w:fill="BFBFBF" w:themeFill="background1" w:themeFillShade="BF"/>
            <w:vAlign w:val="center"/>
            <w:hideMark/>
          </w:tcPr>
          <w:p w14:paraId="252BDA58"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r>
      <w:tr w:rsidR="00281D15" w:rsidRPr="00281D15" w14:paraId="1D4741E3" w14:textId="77777777" w:rsidTr="00281D15">
        <w:trPr>
          <w:trHeight w:val="375"/>
        </w:trPr>
        <w:tc>
          <w:tcPr>
            <w:tcW w:w="597" w:type="dxa"/>
            <w:vAlign w:val="center"/>
            <w:hideMark/>
          </w:tcPr>
          <w:p w14:paraId="03B98402"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203" w:type="dxa"/>
            <w:vAlign w:val="center"/>
            <w:hideMark/>
          </w:tcPr>
          <w:p w14:paraId="7F09F4E0"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540" w:type="dxa"/>
            <w:vAlign w:val="center"/>
            <w:hideMark/>
          </w:tcPr>
          <w:p w14:paraId="3C041F66"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440" w:type="dxa"/>
            <w:vAlign w:val="center"/>
            <w:hideMark/>
          </w:tcPr>
          <w:p w14:paraId="053566CC"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630" w:type="dxa"/>
            <w:vAlign w:val="center"/>
            <w:hideMark/>
          </w:tcPr>
          <w:p w14:paraId="6CB5524F"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vAlign w:val="center"/>
            <w:hideMark/>
          </w:tcPr>
          <w:p w14:paraId="0323955E"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450" w:type="dxa"/>
            <w:vAlign w:val="center"/>
            <w:hideMark/>
          </w:tcPr>
          <w:p w14:paraId="0725E396"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vAlign w:val="center"/>
            <w:hideMark/>
          </w:tcPr>
          <w:p w14:paraId="539899F4"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360" w:type="dxa"/>
            <w:vAlign w:val="center"/>
            <w:hideMark/>
          </w:tcPr>
          <w:p w14:paraId="205719C6"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80" w:type="dxa"/>
            <w:vAlign w:val="center"/>
            <w:hideMark/>
          </w:tcPr>
          <w:p w14:paraId="488479F3"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r>
    </w:tbl>
    <w:p w14:paraId="51B75670" w14:textId="77777777" w:rsidR="00281D15" w:rsidRPr="00281D15" w:rsidRDefault="00281D15" w:rsidP="00281D15">
      <w:pPr>
        <w:spacing w:after="0" w:line="240" w:lineRule="auto"/>
        <w:rPr>
          <w:rFonts w:ascii="Times New Roman" w:hAnsi="Times New Roman" w:cs="Times New Roman"/>
          <w:b/>
          <w:sz w:val="24"/>
          <w:szCs w:val="24"/>
        </w:rPr>
      </w:pPr>
    </w:p>
    <w:p w14:paraId="017BF0A4" w14:textId="77777777" w:rsidR="00281D15" w:rsidRPr="00281D15" w:rsidRDefault="00281D15" w:rsidP="00281D15">
      <w:pPr>
        <w:pStyle w:val="NoSpacing"/>
        <w:rPr>
          <w:rFonts w:ascii="Times New Roman" w:hAnsi="Times New Roman" w:cs="Times New Roman"/>
          <w:b/>
          <w:sz w:val="24"/>
          <w:szCs w:val="24"/>
        </w:rPr>
      </w:pPr>
      <w:r w:rsidRPr="00281D15">
        <w:rPr>
          <w:rFonts w:ascii="Times New Roman" w:hAnsi="Times New Roman" w:cs="Times New Roman"/>
          <w:b/>
          <w:sz w:val="24"/>
          <w:szCs w:val="24"/>
        </w:rPr>
        <w:t>The final set of questions is about the types of information the people you’ve listed have shared with you. As a reminder, all of your answers are confidential and you can skip any question.</w:t>
      </w:r>
    </w:p>
    <w:p w14:paraId="0ACB70EA" w14:textId="77777777" w:rsidR="00281D15" w:rsidRPr="00281D15" w:rsidRDefault="00281D15" w:rsidP="00281D15">
      <w:pPr>
        <w:pStyle w:val="NoSpacing"/>
        <w:rPr>
          <w:rFonts w:ascii="Times New Roman" w:hAnsi="Times New Roman" w:cs="Times New Roman"/>
          <w:b/>
          <w:sz w:val="24"/>
          <w:szCs w:val="24"/>
        </w:rPr>
      </w:pPr>
    </w:p>
    <w:p w14:paraId="39B7705D" w14:textId="77777777" w:rsidR="00281D15" w:rsidRPr="00281D15" w:rsidRDefault="00281D15" w:rsidP="00BB27A0">
      <w:pPr>
        <w:pStyle w:val="NoSpacing"/>
        <w:numPr>
          <w:ilvl w:val="0"/>
          <w:numId w:val="5"/>
        </w:numPr>
        <w:rPr>
          <w:rFonts w:ascii="Times New Roman" w:hAnsi="Times New Roman" w:cs="Times New Roman"/>
          <w:b/>
          <w:sz w:val="24"/>
          <w:szCs w:val="24"/>
        </w:rPr>
      </w:pPr>
      <w:r w:rsidRPr="00281D15">
        <w:rPr>
          <w:rFonts w:ascii="Times New Roman" w:hAnsi="Times New Roman" w:cs="Times New Roman"/>
          <w:b/>
          <w:sz w:val="24"/>
          <w:szCs w:val="24"/>
        </w:rPr>
        <w:t>Does [NAME] know that you have sex with men?</w:t>
      </w:r>
      <w:r w:rsidRPr="00281D15">
        <w:rPr>
          <w:rFonts w:ascii="Times New Roman" w:hAnsi="Times New Roman" w:cs="Times New Roman"/>
          <w:b/>
          <w:sz w:val="24"/>
          <w:szCs w:val="24"/>
        </w:rPr>
        <w:tab/>
      </w:r>
    </w:p>
    <w:tbl>
      <w:tblPr>
        <w:tblW w:w="10230" w:type="dxa"/>
        <w:tblInd w:w="198" w:type="dxa"/>
        <w:tblLayout w:type="fixed"/>
        <w:tblLook w:val="00A0" w:firstRow="1" w:lastRow="0" w:firstColumn="1" w:lastColumn="0" w:noHBand="0" w:noVBand="0"/>
      </w:tblPr>
      <w:tblGrid>
        <w:gridCol w:w="597"/>
        <w:gridCol w:w="1563"/>
        <w:gridCol w:w="479"/>
        <w:gridCol w:w="1681"/>
        <w:gridCol w:w="450"/>
        <w:gridCol w:w="1710"/>
        <w:gridCol w:w="450"/>
        <w:gridCol w:w="1620"/>
        <w:gridCol w:w="450"/>
        <w:gridCol w:w="1230"/>
      </w:tblGrid>
      <w:tr w:rsidR="00281D15" w:rsidRPr="00281D15" w14:paraId="39526109" w14:textId="77777777" w:rsidTr="00281D15">
        <w:trPr>
          <w:trHeight w:val="342"/>
        </w:trPr>
        <w:tc>
          <w:tcPr>
            <w:tcW w:w="597" w:type="dxa"/>
            <w:shd w:val="clear" w:color="auto" w:fill="BFBFBF" w:themeFill="background1" w:themeFillShade="BF"/>
            <w:vAlign w:val="center"/>
            <w:hideMark/>
          </w:tcPr>
          <w:p w14:paraId="4D5E7D55"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63" w:type="dxa"/>
            <w:shd w:val="clear" w:color="auto" w:fill="BFBFBF" w:themeFill="background1" w:themeFillShade="BF"/>
            <w:vAlign w:val="center"/>
            <w:hideMark/>
          </w:tcPr>
          <w:p w14:paraId="3CFB0A6F"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Yes</w:t>
            </w:r>
          </w:p>
        </w:tc>
        <w:tc>
          <w:tcPr>
            <w:tcW w:w="479" w:type="dxa"/>
            <w:shd w:val="clear" w:color="auto" w:fill="BFBFBF" w:themeFill="background1" w:themeFillShade="BF"/>
            <w:vAlign w:val="center"/>
            <w:hideMark/>
          </w:tcPr>
          <w:p w14:paraId="05CC1507"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81" w:type="dxa"/>
            <w:shd w:val="clear" w:color="auto" w:fill="BFBFBF" w:themeFill="background1" w:themeFillShade="BF"/>
            <w:vAlign w:val="center"/>
            <w:hideMark/>
          </w:tcPr>
          <w:p w14:paraId="014F52B6"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Yes</w:t>
            </w:r>
          </w:p>
        </w:tc>
        <w:tc>
          <w:tcPr>
            <w:tcW w:w="450" w:type="dxa"/>
            <w:shd w:val="clear" w:color="auto" w:fill="BFBFBF" w:themeFill="background1" w:themeFillShade="BF"/>
            <w:vAlign w:val="center"/>
            <w:hideMark/>
          </w:tcPr>
          <w:p w14:paraId="5B24C730"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shd w:val="clear" w:color="auto" w:fill="BFBFBF" w:themeFill="background1" w:themeFillShade="BF"/>
            <w:vAlign w:val="center"/>
            <w:hideMark/>
          </w:tcPr>
          <w:p w14:paraId="2CFA69B0"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Yes</w:t>
            </w:r>
          </w:p>
        </w:tc>
        <w:tc>
          <w:tcPr>
            <w:tcW w:w="450" w:type="dxa"/>
            <w:shd w:val="clear" w:color="auto" w:fill="BFBFBF" w:themeFill="background1" w:themeFillShade="BF"/>
            <w:vAlign w:val="center"/>
            <w:hideMark/>
          </w:tcPr>
          <w:p w14:paraId="1DB53D70"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shd w:val="clear" w:color="auto" w:fill="BFBFBF" w:themeFill="background1" w:themeFillShade="BF"/>
            <w:vAlign w:val="center"/>
            <w:hideMark/>
          </w:tcPr>
          <w:p w14:paraId="4D02A384"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Yes</w:t>
            </w:r>
          </w:p>
        </w:tc>
        <w:tc>
          <w:tcPr>
            <w:tcW w:w="450" w:type="dxa"/>
            <w:shd w:val="clear" w:color="auto" w:fill="BFBFBF" w:themeFill="background1" w:themeFillShade="BF"/>
            <w:vAlign w:val="center"/>
            <w:hideMark/>
          </w:tcPr>
          <w:p w14:paraId="7947D0C6"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230" w:type="dxa"/>
            <w:shd w:val="clear" w:color="auto" w:fill="BFBFBF" w:themeFill="background1" w:themeFillShade="BF"/>
            <w:vAlign w:val="center"/>
            <w:hideMark/>
          </w:tcPr>
          <w:p w14:paraId="53212341"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Yes</w:t>
            </w:r>
          </w:p>
        </w:tc>
      </w:tr>
      <w:tr w:rsidR="00281D15" w:rsidRPr="00281D15" w14:paraId="68DEB6B0" w14:textId="77777777" w:rsidTr="00281D15">
        <w:trPr>
          <w:trHeight w:val="378"/>
        </w:trPr>
        <w:tc>
          <w:tcPr>
            <w:tcW w:w="597" w:type="dxa"/>
            <w:vAlign w:val="center"/>
            <w:hideMark/>
          </w:tcPr>
          <w:p w14:paraId="286169BE"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63" w:type="dxa"/>
            <w:vAlign w:val="center"/>
            <w:hideMark/>
          </w:tcPr>
          <w:p w14:paraId="3C225ED6"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No</w:t>
            </w:r>
          </w:p>
        </w:tc>
        <w:tc>
          <w:tcPr>
            <w:tcW w:w="479" w:type="dxa"/>
            <w:vAlign w:val="center"/>
            <w:hideMark/>
          </w:tcPr>
          <w:p w14:paraId="0D9D1628"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81" w:type="dxa"/>
            <w:vAlign w:val="center"/>
            <w:hideMark/>
          </w:tcPr>
          <w:p w14:paraId="5E67AAE9"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No</w:t>
            </w:r>
          </w:p>
        </w:tc>
        <w:tc>
          <w:tcPr>
            <w:tcW w:w="450" w:type="dxa"/>
            <w:vAlign w:val="center"/>
            <w:hideMark/>
          </w:tcPr>
          <w:p w14:paraId="4A149731"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vAlign w:val="center"/>
            <w:hideMark/>
          </w:tcPr>
          <w:p w14:paraId="12F917E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No</w:t>
            </w:r>
          </w:p>
        </w:tc>
        <w:tc>
          <w:tcPr>
            <w:tcW w:w="450" w:type="dxa"/>
            <w:vAlign w:val="center"/>
            <w:hideMark/>
          </w:tcPr>
          <w:p w14:paraId="7915EDD9"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vAlign w:val="center"/>
            <w:hideMark/>
          </w:tcPr>
          <w:p w14:paraId="5952993D"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No</w:t>
            </w:r>
          </w:p>
        </w:tc>
        <w:tc>
          <w:tcPr>
            <w:tcW w:w="450" w:type="dxa"/>
            <w:vAlign w:val="center"/>
            <w:hideMark/>
          </w:tcPr>
          <w:p w14:paraId="50CD994B"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230" w:type="dxa"/>
            <w:vAlign w:val="center"/>
            <w:hideMark/>
          </w:tcPr>
          <w:p w14:paraId="7A7EADCE"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No</w:t>
            </w:r>
          </w:p>
        </w:tc>
      </w:tr>
      <w:tr w:rsidR="00281D15" w:rsidRPr="00281D15" w14:paraId="59D92463" w14:textId="77777777" w:rsidTr="00281D15">
        <w:trPr>
          <w:trHeight w:val="375"/>
        </w:trPr>
        <w:tc>
          <w:tcPr>
            <w:tcW w:w="597" w:type="dxa"/>
            <w:shd w:val="clear" w:color="auto" w:fill="BFBFBF" w:themeFill="background1" w:themeFillShade="BF"/>
            <w:vAlign w:val="center"/>
            <w:hideMark/>
          </w:tcPr>
          <w:p w14:paraId="43136BB5"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63" w:type="dxa"/>
            <w:shd w:val="clear" w:color="auto" w:fill="BFBFBF" w:themeFill="background1" w:themeFillShade="BF"/>
            <w:vAlign w:val="center"/>
            <w:hideMark/>
          </w:tcPr>
          <w:p w14:paraId="5B17DC90"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479" w:type="dxa"/>
            <w:shd w:val="clear" w:color="auto" w:fill="BFBFBF" w:themeFill="background1" w:themeFillShade="BF"/>
            <w:vAlign w:val="center"/>
            <w:hideMark/>
          </w:tcPr>
          <w:p w14:paraId="3D756A09"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81" w:type="dxa"/>
            <w:shd w:val="clear" w:color="auto" w:fill="BFBFBF" w:themeFill="background1" w:themeFillShade="BF"/>
            <w:vAlign w:val="center"/>
            <w:hideMark/>
          </w:tcPr>
          <w:p w14:paraId="5C71C06C"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450" w:type="dxa"/>
            <w:shd w:val="clear" w:color="auto" w:fill="BFBFBF" w:themeFill="background1" w:themeFillShade="BF"/>
            <w:vAlign w:val="center"/>
            <w:hideMark/>
          </w:tcPr>
          <w:p w14:paraId="12EFD152"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shd w:val="clear" w:color="auto" w:fill="BFBFBF" w:themeFill="background1" w:themeFillShade="BF"/>
            <w:vAlign w:val="center"/>
            <w:hideMark/>
          </w:tcPr>
          <w:p w14:paraId="153DE15A"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450" w:type="dxa"/>
            <w:shd w:val="clear" w:color="auto" w:fill="BFBFBF" w:themeFill="background1" w:themeFillShade="BF"/>
            <w:vAlign w:val="center"/>
            <w:hideMark/>
          </w:tcPr>
          <w:p w14:paraId="01FAF3C5"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shd w:val="clear" w:color="auto" w:fill="BFBFBF" w:themeFill="background1" w:themeFillShade="BF"/>
            <w:vAlign w:val="center"/>
            <w:hideMark/>
          </w:tcPr>
          <w:p w14:paraId="13667747"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450" w:type="dxa"/>
            <w:shd w:val="clear" w:color="auto" w:fill="BFBFBF" w:themeFill="background1" w:themeFillShade="BF"/>
            <w:vAlign w:val="center"/>
            <w:hideMark/>
          </w:tcPr>
          <w:p w14:paraId="5CFAA6CD"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230" w:type="dxa"/>
            <w:shd w:val="clear" w:color="auto" w:fill="BFBFBF" w:themeFill="background1" w:themeFillShade="BF"/>
            <w:vAlign w:val="center"/>
            <w:hideMark/>
          </w:tcPr>
          <w:p w14:paraId="16DDE64F"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r>
      <w:tr w:rsidR="00281D15" w:rsidRPr="00281D15" w14:paraId="65843F83" w14:textId="77777777" w:rsidTr="00281D15">
        <w:trPr>
          <w:trHeight w:val="387"/>
        </w:trPr>
        <w:tc>
          <w:tcPr>
            <w:tcW w:w="597" w:type="dxa"/>
            <w:vAlign w:val="center"/>
            <w:hideMark/>
          </w:tcPr>
          <w:p w14:paraId="7A55D2F0"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63" w:type="dxa"/>
            <w:vAlign w:val="center"/>
            <w:hideMark/>
          </w:tcPr>
          <w:p w14:paraId="498A2D6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479" w:type="dxa"/>
            <w:vAlign w:val="center"/>
            <w:hideMark/>
          </w:tcPr>
          <w:p w14:paraId="54FBED87"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81" w:type="dxa"/>
            <w:vAlign w:val="center"/>
            <w:hideMark/>
          </w:tcPr>
          <w:p w14:paraId="5FD44795"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450" w:type="dxa"/>
            <w:vAlign w:val="center"/>
            <w:hideMark/>
          </w:tcPr>
          <w:p w14:paraId="6DCAFC6A"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vAlign w:val="center"/>
            <w:hideMark/>
          </w:tcPr>
          <w:p w14:paraId="1F424DD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450" w:type="dxa"/>
            <w:vAlign w:val="center"/>
            <w:hideMark/>
          </w:tcPr>
          <w:p w14:paraId="4DB02690"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20" w:type="dxa"/>
            <w:vAlign w:val="center"/>
            <w:hideMark/>
          </w:tcPr>
          <w:p w14:paraId="79C441C5"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450" w:type="dxa"/>
            <w:vAlign w:val="center"/>
            <w:hideMark/>
          </w:tcPr>
          <w:p w14:paraId="791C0C23"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230" w:type="dxa"/>
            <w:vAlign w:val="center"/>
            <w:hideMark/>
          </w:tcPr>
          <w:p w14:paraId="440A985F"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r>
    </w:tbl>
    <w:p w14:paraId="1D857DFA" w14:textId="77777777" w:rsidR="00281D15" w:rsidRDefault="00281D15" w:rsidP="00281D15">
      <w:pPr>
        <w:pStyle w:val="NoSpacing"/>
        <w:rPr>
          <w:rFonts w:ascii="Times New Roman" w:hAnsi="Times New Roman" w:cs="Times New Roman"/>
          <w:b/>
          <w:sz w:val="24"/>
          <w:szCs w:val="24"/>
        </w:rPr>
      </w:pPr>
    </w:p>
    <w:p w14:paraId="253E9D30" w14:textId="77777777" w:rsidR="008C2182" w:rsidRPr="00281D15" w:rsidRDefault="008C2182" w:rsidP="00281D15">
      <w:pPr>
        <w:pStyle w:val="NoSpacing"/>
        <w:rPr>
          <w:rFonts w:ascii="Times New Roman" w:hAnsi="Times New Roman" w:cs="Times New Roman"/>
          <w:b/>
          <w:sz w:val="24"/>
          <w:szCs w:val="24"/>
        </w:rPr>
      </w:pPr>
    </w:p>
    <w:p w14:paraId="6E210B35" w14:textId="307D3A7D" w:rsidR="00281D15" w:rsidRPr="00281D15" w:rsidRDefault="00281D15" w:rsidP="00BB27A0">
      <w:pPr>
        <w:pStyle w:val="NormalWeb"/>
        <w:numPr>
          <w:ilvl w:val="0"/>
          <w:numId w:val="5"/>
        </w:numPr>
        <w:spacing w:before="0" w:beforeAutospacing="0" w:after="0" w:afterAutospacing="0"/>
        <w:rPr>
          <w:rFonts w:eastAsiaTheme="minorHAnsi"/>
          <w:b/>
        </w:rPr>
      </w:pPr>
      <w:r w:rsidRPr="00281D15">
        <w:rPr>
          <w:rFonts w:eastAsiaTheme="minorHAnsi"/>
          <w:b/>
          <w:iCs/>
          <w:color w:val="000000"/>
        </w:rPr>
        <w:lastRenderedPageBreak/>
        <w:t xml:space="preserve">Our next question is about [NAME 1, etc.]’s sexual orientation and their sexual partners. Of the following people who does [NAME 1, </w:t>
      </w:r>
      <w:r w:rsidR="00AB2372" w:rsidRPr="00281D15">
        <w:rPr>
          <w:rFonts w:eastAsiaTheme="minorHAnsi"/>
          <w:b/>
          <w:iCs/>
          <w:color w:val="000000"/>
        </w:rPr>
        <w:t>etc.</w:t>
      </w:r>
      <w:r w:rsidRPr="00281D15">
        <w:rPr>
          <w:rFonts w:eastAsiaTheme="minorHAnsi"/>
          <w:b/>
          <w:iCs/>
          <w:color w:val="000000"/>
        </w:rPr>
        <w:t>] have sex with? The responses are men, women, transgender women, transgender men, and none of the above. You can check all that apply.</w:t>
      </w:r>
    </w:p>
    <w:tbl>
      <w:tblPr>
        <w:tblW w:w="10140" w:type="dxa"/>
        <w:tblInd w:w="288" w:type="dxa"/>
        <w:tblLayout w:type="fixed"/>
        <w:tblLook w:val="00A0" w:firstRow="1" w:lastRow="0" w:firstColumn="1" w:lastColumn="0" w:noHBand="0" w:noVBand="0"/>
      </w:tblPr>
      <w:tblGrid>
        <w:gridCol w:w="507"/>
        <w:gridCol w:w="1653"/>
        <w:gridCol w:w="450"/>
        <w:gridCol w:w="1530"/>
        <w:gridCol w:w="463"/>
        <w:gridCol w:w="1697"/>
        <w:gridCol w:w="354"/>
        <w:gridCol w:w="6"/>
        <w:gridCol w:w="1530"/>
        <w:gridCol w:w="450"/>
        <w:gridCol w:w="1500"/>
      </w:tblGrid>
      <w:tr w:rsidR="00281D15" w:rsidRPr="00281D15" w14:paraId="00CC3984" w14:textId="77777777" w:rsidTr="00281D15">
        <w:trPr>
          <w:trHeight w:val="330"/>
        </w:trPr>
        <w:tc>
          <w:tcPr>
            <w:tcW w:w="507" w:type="dxa"/>
            <w:shd w:val="clear" w:color="auto" w:fill="BFBFBF" w:themeFill="background1" w:themeFillShade="BF"/>
            <w:vAlign w:val="center"/>
            <w:hideMark/>
          </w:tcPr>
          <w:p w14:paraId="04B7E91E"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53" w:type="dxa"/>
            <w:shd w:val="clear" w:color="auto" w:fill="BFBFBF" w:themeFill="background1" w:themeFillShade="BF"/>
            <w:vAlign w:val="center"/>
            <w:hideMark/>
          </w:tcPr>
          <w:p w14:paraId="1E76D6ED"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Men</w:t>
            </w:r>
          </w:p>
        </w:tc>
        <w:tc>
          <w:tcPr>
            <w:tcW w:w="450" w:type="dxa"/>
            <w:shd w:val="clear" w:color="auto" w:fill="BFBFBF" w:themeFill="background1" w:themeFillShade="BF"/>
            <w:vAlign w:val="center"/>
            <w:hideMark/>
          </w:tcPr>
          <w:p w14:paraId="50201052"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shd w:val="clear" w:color="auto" w:fill="BFBFBF" w:themeFill="background1" w:themeFillShade="BF"/>
            <w:vAlign w:val="center"/>
            <w:hideMark/>
          </w:tcPr>
          <w:p w14:paraId="791F0BE7"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Men</w:t>
            </w:r>
          </w:p>
        </w:tc>
        <w:tc>
          <w:tcPr>
            <w:tcW w:w="463" w:type="dxa"/>
            <w:shd w:val="clear" w:color="auto" w:fill="BFBFBF" w:themeFill="background1" w:themeFillShade="BF"/>
            <w:vAlign w:val="center"/>
            <w:hideMark/>
          </w:tcPr>
          <w:p w14:paraId="37188F42"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97" w:type="dxa"/>
            <w:shd w:val="clear" w:color="auto" w:fill="BFBFBF" w:themeFill="background1" w:themeFillShade="BF"/>
            <w:vAlign w:val="center"/>
            <w:hideMark/>
          </w:tcPr>
          <w:p w14:paraId="443CB80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Men</w:t>
            </w:r>
          </w:p>
        </w:tc>
        <w:tc>
          <w:tcPr>
            <w:tcW w:w="354" w:type="dxa"/>
            <w:shd w:val="clear" w:color="auto" w:fill="BFBFBF" w:themeFill="background1" w:themeFillShade="BF"/>
            <w:vAlign w:val="center"/>
            <w:hideMark/>
          </w:tcPr>
          <w:p w14:paraId="686C072E"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6" w:type="dxa"/>
            <w:gridSpan w:val="2"/>
            <w:shd w:val="clear" w:color="auto" w:fill="BFBFBF" w:themeFill="background1" w:themeFillShade="BF"/>
            <w:vAlign w:val="center"/>
            <w:hideMark/>
          </w:tcPr>
          <w:p w14:paraId="135C637A"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Men</w:t>
            </w:r>
          </w:p>
        </w:tc>
        <w:tc>
          <w:tcPr>
            <w:tcW w:w="450" w:type="dxa"/>
            <w:shd w:val="clear" w:color="auto" w:fill="BFBFBF" w:themeFill="background1" w:themeFillShade="BF"/>
            <w:vAlign w:val="center"/>
            <w:hideMark/>
          </w:tcPr>
          <w:p w14:paraId="5A610B25"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00" w:type="dxa"/>
            <w:shd w:val="clear" w:color="auto" w:fill="BFBFBF" w:themeFill="background1" w:themeFillShade="BF"/>
            <w:vAlign w:val="center"/>
            <w:hideMark/>
          </w:tcPr>
          <w:p w14:paraId="57F583C0"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Men</w:t>
            </w:r>
          </w:p>
        </w:tc>
      </w:tr>
      <w:tr w:rsidR="00281D15" w:rsidRPr="00281D15" w14:paraId="5E404561" w14:textId="77777777" w:rsidTr="00281D15">
        <w:trPr>
          <w:trHeight w:val="387"/>
        </w:trPr>
        <w:tc>
          <w:tcPr>
            <w:tcW w:w="507" w:type="dxa"/>
            <w:vAlign w:val="center"/>
            <w:hideMark/>
          </w:tcPr>
          <w:p w14:paraId="35C72B7C"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53" w:type="dxa"/>
            <w:vAlign w:val="center"/>
            <w:hideMark/>
          </w:tcPr>
          <w:p w14:paraId="34DC062C"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Women</w:t>
            </w:r>
          </w:p>
        </w:tc>
        <w:tc>
          <w:tcPr>
            <w:tcW w:w="450" w:type="dxa"/>
            <w:vAlign w:val="center"/>
            <w:hideMark/>
          </w:tcPr>
          <w:p w14:paraId="77E587EB"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hideMark/>
          </w:tcPr>
          <w:p w14:paraId="3B9C3C94"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Women</w:t>
            </w:r>
          </w:p>
        </w:tc>
        <w:tc>
          <w:tcPr>
            <w:tcW w:w="463" w:type="dxa"/>
            <w:vAlign w:val="center"/>
            <w:hideMark/>
          </w:tcPr>
          <w:p w14:paraId="73CCDD7E"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97" w:type="dxa"/>
            <w:vAlign w:val="center"/>
            <w:hideMark/>
          </w:tcPr>
          <w:p w14:paraId="155A21EA"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Women</w:t>
            </w:r>
          </w:p>
        </w:tc>
        <w:tc>
          <w:tcPr>
            <w:tcW w:w="354" w:type="dxa"/>
            <w:vAlign w:val="center"/>
            <w:hideMark/>
          </w:tcPr>
          <w:p w14:paraId="3DD3BA4A"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6" w:type="dxa"/>
            <w:gridSpan w:val="2"/>
            <w:vAlign w:val="center"/>
            <w:hideMark/>
          </w:tcPr>
          <w:p w14:paraId="7E9E9021"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Women</w:t>
            </w:r>
          </w:p>
        </w:tc>
        <w:tc>
          <w:tcPr>
            <w:tcW w:w="450" w:type="dxa"/>
            <w:vAlign w:val="center"/>
            <w:hideMark/>
          </w:tcPr>
          <w:p w14:paraId="240C4DBB"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00" w:type="dxa"/>
            <w:vAlign w:val="center"/>
            <w:hideMark/>
          </w:tcPr>
          <w:p w14:paraId="070ECFA3"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Women</w:t>
            </w:r>
          </w:p>
        </w:tc>
      </w:tr>
      <w:tr w:rsidR="00281D15" w:rsidRPr="00281D15" w14:paraId="18944043" w14:textId="77777777" w:rsidTr="00281D15">
        <w:trPr>
          <w:trHeight w:val="330"/>
        </w:trPr>
        <w:tc>
          <w:tcPr>
            <w:tcW w:w="507" w:type="dxa"/>
            <w:shd w:val="clear" w:color="auto" w:fill="BFBFBF" w:themeFill="background1" w:themeFillShade="BF"/>
            <w:vAlign w:val="center"/>
            <w:hideMark/>
          </w:tcPr>
          <w:p w14:paraId="62B277AC"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53" w:type="dxa"/>
            <w:shd w:val="clear" w:color="auto" w:fill="BFBFBF" w:themeFill="background1" w:themeFillShade="BF"/>
            <w:vAlign w:val="center"/>
            <w:hideMark/>
          </w:tcPr>
          <w:p w14:paraId="73A5EEBA"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Transgender women</w:t>
            </w:r>
          </w:p>
        </w:tc>
        <w:tc>
          <w:tcPr>
            <w:tcW w:w="450" w:type="dxa"/>
            <w:shd w:val="clear" w:color="auto" w:fill="BFBFBF" w:themeFill="background1" w:themeFillShade="BF"/>
            <w:vAlign w:val="center"/>
            <w:hideMark/>
          </w:tcPr>
          <w:p w14:paraId="3FC44F54"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shd w:val="clear" w:color="auto" w:fill="BFBFBF" w:themeFill="background1" w:themeFillShade="BF"/>
            <w:vAlign w:val="center"/>
            <w:hideMark/>
          </w:tcPr>
          <w:p w14:paraId="692429CC"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Transgender women</w:t>
            </w:r>
          </w:p>
        </w:tc>
        <w:tc>
          <w:tcPr>
            <w:tcW w:w="463" w:type="dxa"/>
            <w:shd w:val="clear" w:color="auto" w:fill="BFBFBF" w:themeFill="background1" w:themeFillShade="BF"/>
            <w:vAlign w:val="center"/>
            <w:hideMark/>
          </w:tcPr>
          <w:p w14:paraId="2B64609C"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97" w:type="dxa"/>
            <w:shd w:val="clear" w:color="auto" w:fill="BFBFBF" w:themeFill="background1" w:themeFillShade="BF"/>
            <w:vAlign w:val="center"/>
            <w:hideMark/>
          </w:tcPr>
          <w:p w14:paraId="44DB10EC"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Transgender women</w:t>
            </w:r>
          </w:p>
        </w:tc>
        <w:tc>
          <w:tcPr>
            <w:tcW w:w="360" w:type="dxa"/>
            <w:gridSpan w:val="2"/>
            <w:shd w:val="clear" w:color="auto" w:fill="BFBFBF" w:themeFill="background1" w:themeFillShade="BF"/>
            <w:vAlign w:val="center"/>
            <w:hideMark/>
          </w:tcPr>
          <w:p w14:paraId="2324F5D1"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shd w:val="clear" w:color="auto" w:fill="BFBFBF" w:themeFill="background1" w:themeFillShade="BF"/>
            <w:vAlign w:val="center"/>
            <w:hideMark/>
          </w:tcPr>
          <w:p w14:paraId="5BF722B9"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Transgender women</w:t>
            </w:r>
          </w:p>
        </w:tc>
        <w:tc>
          <w:tcPr>
            <w:tcW w:w="450" w:type="dxa"/>
            <w:shd w:val="clear" w:color="auto" w:fill="BFBFBF" w:themeFill="background1" w:themeFillShade="BF"/>
            <w:vAlign w:val="center"/>
            <w:hideMark/>
          </w:tcPr>
          <w:p w14:paraId="32FBFE35"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00" w:type="dxa"/>
            <w:shd w:val="clear" w:color="auto" w:fill="BFBFBF" w:themeFill="background1" w:themeFillShade="BF"/>
            <w:vAlign w:val="center"/>
            <w:hideMark/>
          </w:tcPr>
          <w:p w14:paraId="0853F96B"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Transgender women</w:t>
            </w:r>
          </w:p>
        </w:tc>
      </w:tr>
      <w:tr w:rsidR="00281D15" w:rsidRPr="00281D15" w14:paraId="0C4A2FEE" w14:textId="77777777" w:rsidTr="00281D15">
        <w:trPr>
          <w:trHeight w:val="441"/>
        </w:trPr>
        <w:tc>
          <w:tcPr>
            <w:tcW w:w="507" w:type="dxa"/>
            <w:vAlign w:val="center"/>
            <w:hideMark/>
          </w:tcPr>
          <w:p w14:paraId="0A71FB46"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53" w:type="dxa"/>
            <w:vAlign w:val="center"/>
            <w:hideMark/>
          </w:tcPr>
          <w:p w14:paraId="51C150FE"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Transgender men</w:t>
            </w:r>
          </w:p>
        </w:tc>
        <w:tc>
          <w:tcPr>
            <w:tcW w:w="450" w:type="dxa"/>
            <w:vAlign w:val="center"/>
            <w:hideMark/>
          </w:tcPr>
          <w:p w14:paraId="004D12B1"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hideMark/>
          </w:tcPr>
          <w:p w14:paraId="27D2D1CA"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Transgender men</w:t>
            </w:r>
          </w:p>
        </w:tc>
        <w:tc>
          <w:tcPr>
            <w:tcW w:w="463" w:type="dxa"/>
            <w:vAlign w:val="center"/>
            <w:hideMark/>
          </w:tcPr>
          <w:p w14:paraId="5DC702C8"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97" w:type="dxa"/>
            <w:vAlign w:val="center"/>
            <w:hideMark/>
          </w:tcPr>
          <w:p w14:paraId="36C29710"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Transgender men</w:t>
            </w:r>
          </w:p>
        </w:tc>
        <w:tc>
          <w:tcPr>
            <w:tcW w:w="360" w:type="dxa"/>
            <w:gridSpan w:val="2"/>
            <w:vAlign w:val="center"/>
            <w:hideMark/>
          </w:tcPr>
          <w:p w14:paraId="622A0392"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hideMark/>
          </w:tcPr>
          <w:p w14:paraId="00D7F22D"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Transgender men</w:t>
            </w:r>
          </w:p>
        </w:tc>
        <w:tc>
          <w:tcPr>
            <w:tcW w:w="450" w:type="dxa"/>
            <w:vAlign w:val="center"/>
            <w:hideMark/>
          </w:tcPr>
          <w:p w14:paraId="77725EAB"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00" w:type="dxa"/>
            <w:vAlign w:val="center"/>
            <w:hideMark/>
          </w:tcPr>
          <w:p w14:paraId="79A6BA68"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Transgender men</w:t>
            </w:r>
          </w:p>
        </w:tc>
      </w:tr>
      <w:tr w:rsidR="00281D15" w:rsidRPr="00281D15" w14:paraId="782063AF" w14:textId="77777777" w:rsidTr="00281D15">
        <w:trPr>
          <w:trHeight w:val="414"/>
        </w:trPr>
        <w:tc>
          <w:tcPr>
            <w:tcW w:w="507" w:type="dxa"/>
            <w:vAlign w:val="center"/>
            <w:hideMark/>
          </w:tcPr>
          <w:p w14:paraId="151D7297"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53" w:type="dxa"/>
            <w:vAlign w:val="center"/>
            <w:hideMark/>
          </w:tcPr>
          <w:p w14:paraId="25C1B604"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None of the above</w:t>
            </w:r>
          </w:p>
        </w:tc>
        <w:tc>
          <w:tcPr>
            <w:tcW w:w="450" w:type="dxa"/>
            <w:vAlign w:val="center"/>
            <w:hideMark/>
          </w:tcPr>
          <w:p w14:paraId="137082E9"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hideMark/>
          </w:tcPr>
          <w:p w14:paraId="5E5AD4BF"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None of the above</w:t>
            </w:r>
          </w:p>
        </w:tc>
        <w:tc>
          <w:tcPr>
            <w:tcW w:w="463" w:type="dxa"/>
            <w:vAlign w:val="center"/>
            <w:hideMark/>
          </w:tcPr>
          <w:p w14:paraId="5DA094C0"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97" w:type="dxa"/>
            <w:vAlign w:val="center"/>
            <w:hideMark/>
          </w:tcPr>
          <w:p w14:paraId="7477832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None of the above</w:t>
            </w:r>
          </w:p>
        </w:tc>
        <w:tc>
          <w:tcPr>
            <w:tcW w:w="360" w:type="dxa"/>
            <w:gridSpan w:val="2"/>
            <w:vAlign w:val="center"/>
            <w:hideMark/>
          </w:tcPr>
          <w:p w14:paraId="27EE9315"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hideMark/>
          </w:tcPr>
          <w:p w14:paraId="068D5D7B"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None of the above</w:t>
            </w:r>
          </w:p>
        </w:tc>
        <w:tc>
          <w:tcPr>
            <w:tcW w:w="450" w:type="dxa"/>
            <w:vAlign w:val="center"/>
            <w:hideMark/>
          </w:tcPr>
          <w:p w14:paraId="7847EAC8"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00" w:type="dxa"/>
            <w:vAlign w:val="center"/>
            <w:hideMark/>
          </w:tcPr>
          <w:p w14:paraId="7A06F636"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None of the above</w:t>
            </w:r>
          </w:p>
        </w:tc>
      </w:tr>
      <w:tr w:rsidR="00281D15" w:rsidRPr="00281D15" w14:paraId="572D25CA" w14:textId="77777777" w:rsidTr="00281D15">
        <w:trPr>
          <w:trHeight w:val="330"/>
        </w:trPr>
        <w:tc>
          <w:tcPr>
            <w:tcW w:w="507" w:type="dxa"/>
            <w:shd w:val="clear" w:color="auto" w:fill="BFBFBF" w:themeFill="background1" w:themeFillShade="BF"/>
            <w:vAlign w:val="center"/>
            <w:hideMark/>
          </w:tcPr>
          <w:p w14:paraId="0D9D2A56"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53" w:type="dxa"/>
            <w:shd w:val="clear" w:color="auto" w:fill="BFBFBF" w:themeFill="background1" w:themeFillShade="BF"/>
            <w:vAlign w:val="center"/>
            <w:hideMark/>
          </w:tcPr>
          <w:p w14:paraId="616DDF29"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450" w:type="dxa"/>
            <w:shd w:val="clear" w:color="auto" w:fill="BFBFBF" w:themeFill="background1" w:themeFillShade="BF"/>
            <w:vAlign w:val="center"/>
            <w:hideMark/>
          </w:tcPr>
          <w:p w14:paraId="4F171165"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shd w:val="clear" w:color="auto" w:fill="BFBFBF" w:themeFill="background1" w:themeFillShade="BF"/>
            <w:vAlign w:val="center"/>
            <w:hideMark/>
          </w:tcPr>
          <w:p w14:paraId="43031FF1"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463" w:type="dxa"/>
            <w:shd w:val="clear" w:color="auto" w:fill="BFBFBF" w:themeFill="background1" w:themeFillShade="BF"/>
            <w:vAlign w:val="center"/>
            <w:hideMark/>
          </w:tcPr>
          <w:p w14:paraId="69ED28A1"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97" w:type="dxa"/>
            <w:shd w:val="clear" w:color="auto" w:fill="BFBFBF" w:themeFill="background1" w:themeFillShade="BF"/>
            <w:vAlign w:val="center"/>
            <w:hideMark/>
          </w:tcPr>
          <w:p w14:paraId="4A3C9EA6"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360" w:type="dxa"/>
            <w:gridSpan w:val="2"/>
            <w:shd w:val="clear" w:color="auto" w:fill="BFBFBF" w:themeFill="background1" w:themeFillShade="BF"/>
            <w:vAlign w:val="center"/>
            <w:hideMark/>
          </w:tcPr>
          <w:p w14:paraId="129F314E"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shd w:val="clear" w:color="auto" w:fill="BFBFBF" w:themeFill="background1" w:themeFillShade="BF"/>
            <w:vAlign w:val="center"/>
            <w:hideMark/>
          </w:tcPr>
          <w:p w14:paraId="00333F80"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450" w:type="dxa"/>
            <w:shd w:val="clear" w:color="auto" w:fill="BFBFBF" w:themeFill="background1" w:themeFillShade="BF"/>
            <w:vAlign w:val="center"/>
            <w:hideMark/>
          </w:tcPr>
          <w:p w14:paraId="4917D3E3"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00" w:type="dxa"/>
            <w:shd w:val="clear" w:color="auto" w:fill="BFBFBF" w:themeFill="background1" w:themeFillShade="BF"/>
            <w:vAlign w:val="center"/>
            <w:hideMark/>
          </w:tcPr>
          <w:p w14:paraId="322882C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r>
      <w:tr w:rsidR="00281D15" w:rsidRPr="00281D15" w14:paraId="34BD72B6" w14:textId="77777777" w:rsidTr="00281D15">
        <w:trPr>
          <w:trHeight w:val="414"/>
        </w:trPr>
        <w:tc>
          <w:tcPr>
            <w:tcW w:w="507" w:type="dxa"/>
            <w:vAlign w:val="center"/>
            <w:hideMark/>
          </w:tcPr>
          <w:p w14:paraId="7A0FA400"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53" w:type="dxa"/>
            <w:vAlign w:val="center"/>
            <w:hideMark/>
          </w:tcPr>
          <w:p w14:paraId="45138A3D"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450" w:type="dxa"/>
            <w:vAlign w:val="center"/>
            <w:hideMark/>
          </w:tcPr>
          <w:p w14:paraId="19AB11EA"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hideMark/>
          </w:tcPr>
          <w:p w14:paraId="52DB09FC"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463" w:type="dxa"/>
            <w:vAlign w:val="center"/>
            <w:hideMark/>
          </w:tcPr>
          <w:p w14:paraId="381AE96E"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97" w:type="dxa"/>
            <w:vAlign w:val="center"/>
            <w:hideMark/>
          </w:tcPr>
          <w:p w14:paraId="7B79F57A"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360" w:type="dxa"/>
            <w:gridSpan w:val="2"/>
            <w:vAlign w:val="center"/>
            <w:hideMark/>
          </w:tcPr>
          <w:p w14:paraId="10CB4554"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hideMark/>
          </w:tcPr>
          <w:p w14:paraId="612F72AB"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450" w:type="dxa"/>
            <w:vAlign w:val="center"/>
            <w:hideMark/>
          </w:tcPr>
          <w:p w14:paraId="744EEB13"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00" w:type="dxa"/>
            <w:vAlign w:val="center"/>
            <w:hideMark/>
          </w:tcPr>
          <w:p w14:paraId="129D39C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r>
    </w:tbl>
    <w:p w14:paraId="62E68289" w14:textId="77777777" w:rsidR="008C2182" w:rsidRDefault="008C2182" w:rsidP="008C2182">
      <w:pPr>
        <w:pStyle w:val="NoSpacing"/>
        <w:ind w:left="360"/>
        <w:rPr>
          <w:rFonts w:ascii="Times New Roman" w:hAnsi="Times New Roman" w:cs="Times New Roman"/>
          <w:b/>
          <w:caps/>
          <w:sz w:val="24"/>
          <w:szCs w:val="24"/>
        </w:rPr>
      </w:pPr>
    </w:p>
    <w:p w14:paraId="402ABA7B" w14:textId="3D059BCF" w:rsidR="00281D15" w:rsidRPr="00281D15" w:rsidRDefault="00281D15" w:rsidP="00BB27A0">
      <w:pPr>
        <w:pStyle w:val="NoSpacing"/>
        <w:numPr>
          <w:ilvl w:val="0"/>
          <w:numId w:val="5"/>
        </w:numPr>
        <w:rPr>
          <w:rFonts w:ascii="Times New Roman" w:hAnsi="Times New Roman" w:cs="Times New Roman"/>
          <w:b/>
          <w:caps/>
          <w:sz w:val="24"/>
          <w:szCs w:val="24"/>
        </w:rPr>
      </w:pPr>
      <w:r w:rsidRPr="00281D15">
        <w:rPr>
          <w:rFonts w:ascii="Times New Roman" w:eastAsia="Times New Roman" w:hAnsi="Times New Roman" w:cs="Times New Roman"/>
          <w:b/>
          <w:iCs/>
          <w:color w:val="000000"/>
          <w:sz w:val="24"/>
          <w:szCs w:val="24"/>
        </w:rPr>
        <w:t xml:space="preserve">Looking at Handcard J again, how many times has [NAME 1, </w:t>
      </w:r>
      <w:r w:rsidR="00AB2372" w:rsidRPr="00281D15">
        <w:rPr>
          <w:rFonts w:ascii="Times New Roman" w:eastAsia="Times New Roman" w:hAnsi="Times New Roman" w:cs="Times New Roman"/>
          <w:b/>
          <w:iCs/>
          <w:color w:val="000000"/>
          <w:sz w:val="24"/>
          <w:szCs w:val="24"/>
        </w:rPr>
        <w:t>etc.</w:t>
      </w:r>
      <w:r w:rsidRPr="00281D15">
        <w:rPr>
          <w:rFonts w:ascii="Times New Roman" w:eastAsia="Times New Roman" w:hAnsi="Times New Roman" w:cs="Times New Roman"/>
          <w:b/>
          <w:iCs/>
          <w:color w:val="000000"/>
          <w:sz w:val="24"/>
          <w:szCs w:val="24"/>
        </w:rPr>
        <w:t>]’s substance use negatively impacted their life in the past six months? When we say substance use, we mean alcohol and other drug use, which includes marijuana, poppers, ecstasy, cocaine, crack, heroin, prescription drugs, and any other illegal drug.</w:t>
      </w:r>
    </w:p>
    <w:tbl>
      <w:tblPr>
        <w:tblW w:w="10230" w:type="dxa"/>
        <w:tblInd w:w="198" w:type="dxa"/>
        <w:tblLayout w:type="fixed"/>
        <w:tblLook w:val="00A0" w:firstRow="1" w:lastRow="0" w:firstColumn="1" w:lastColumn="0" w:noHBand="0" w:noVBand="0"/>
      </w:tblPr>
      <w:tblGrid>
        <w:gridCol w:w="597"/>
        <w:gridCol w:w="1653"/>
        <w:gridCol w:w="450"/>
        <w:gridCol w:w="1530"/>
        <w:gridCol w:w="450"/>
        <w:gridCol w:w="1710"/>
        <w:gridCol w:w="360"/>
        <w:gridCol w:w="1800"/>
        <w:gridCol w:w="360"/>
        <w:gridCol w:w="1320"/>
      </w:tblGrid>
      <w:tr w:rsidR="00281D15" w:rsidRPr="00281D15" w14:paraId="1B27BADB" w14:textId="77777777" w:rsidTr="00281D15">
        <w:trPr>
          <w:trHeight w:val="375"/>
        </w:trPr>
        <w:tc>
          <w:tcPr>
            <w:tcW w:w="597" w:type="dxa"/>
            <w:shd w:val="clear" w:color="auto" w:fill="BFBFBF" w:themeFill="background1" w:themeFillShade="BF"/>
            <w:vAlign w:val="center"/>
            <w:hideMark/>
          </w:tcPr>
          <w:p w14:paraId="4240CC10"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53" w:type="dxa"/>
            <w:shd w:val="clear" w:color="auto" w:fill="BFBFBF" w:themeFill="background1" w:themeFillShade="BF"/>
            <w:vAlign w:val="center"/>
            <w:hideMark/>
          </w:tcPr>
          <w:p w14:paraId="4AE15150"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Never</w:t>
            </w:r>
          </w:p>
        </w:tc>
        <w:tc>
          <w:tcPr>
            <w:tcW w:w="450" w:type="dxa"/>
            <w:shd w:val="clear" w:color="auto" w:fill="BFBFBF" w:themeFill="background1" w:themeFillShade="BF"/>
            <w:vAlign w:val="center"/>
            <w:hideMark/>
          </w:tcPr>
          <w:p w14:paraId="40F93930"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shd w:val="clear" w:color="auto" w:fill="BFBFBF" w:themeFill="background1" w:themeFillShade="BF"/>
            <w:vAlign w:val="center"/>
            <w:hideMark/>
          </w:tcPr>
          <w:p w14:paraId="3413B916"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Never</w:t>
            </w:r>
          </w:p>
        </w:tc>
        <w:tc>
          <w:tcPr>
            <w:tcW w:w="450" w:type="dxa"/>
            <w:shd w:val="clear" w:color="auto" w:fill="BFBFBF" w:themeFill="background1" w:themeFillShade="BF"/>
            <w:vAlign w:val="center"/>
            <w:hideMark/>
          </w:tcPr>
          <w:p w14:paraId="73B041E1"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shd w:val="clear" w:color="auto" w:fill="BFBFBF" w:themeFill="background1" w:themeFillShade="BF"/>
            <w:vAlign w:val="center"/>
            <w:hideMark/>
          </w:tcPr>
          <w:p w14:paraId="4BDC3A1E"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Never</w:t>
            </w:r>
          </w:p>
        </w:tc>
        <w:tc>
          <w:tcPr>
            <w:tcW w:w="360" w:type="dxa"/>
            <w:shd w:val="clear" w:color="auto" w:fill="BFBFBF" w:themeFill="background1" w:themeFillShade="BF"/>
            <w:vAlign w:val="center"/>
            <w:hideMark/>
          </w:tcPr>
          <w:p w14:paraId="5AAE6198"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800" w:type="dxa"/>
            <w:shd w:val="clear" w:color="auto" w:fill="BFBFBF" w:themeFill="background1" w:themeFillShade="BF"/>
            <w:vAlign w:val="center"/>
            <w:hideMark/>
          </w:tcPr>
          <w:p w14:paraId="6EE2F61B"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Never</w:t>
            </w:r>
          </w:p>
        </w:tc>
        <w:tc>
          <w:tcPr>
            <w:tcW w:w="360" w:type="dxa"/>
            <w:shd w:val="clear" w:color="auto" w:fill="BFBFBF" w:themeFill="background1" w:themeFillShade="BF"/>
            <w:vAlign w:val="center"/>
            <w:hideMark/>
          </w:tcPr>
          <w:p w14:paraId="14086D9C"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320" w:type="dxa"/>
            <w:shd w:val="clear" w:color="auto" w:fill="BFBFBF" w:themeFill="background1" w:themeFillShade="BF"/>
            <w:vAlign w:val="center"/>
            <w:hideMark/>
          </w:tcPr>
          <w:p w14:paraId="2261C0A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Never</w:t>
            </w:r>
          </w:p>
        </w:tc>
      </w:tr>
      <w:tr w:rsidR="00281D15" w:rsidRPr="00281D15" w14:paraId="4680F310" w14:textId="77777777" w:rsidTr="00281D15">
        <w:trPr>
          <w:trHeight w:val="375"/>
        </w:trPr>
        <w:tc>
          <w:tcPr>
            <w:tcW w:w="597" w:type="dxa"/>
            <w:vAlign w:val="center"/>
            <w:hideMark/>
          </w:tcPr>
          <w:p w14:paraId="5E381948"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53" w:type="dxa"/>
            <w:vAlign w:val="center"/>
            <w:hideMark/>
          </w:tcPr>
          <w:p w14:paraId="292EC210"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1-2 times</w:t>
            </w:r>
          </w:p>
        </w:tc>
        <w:tc>
          <w:tcPr>
            <w:tcW w:w="450" w:type="dxa"/>
            <w:vAlign w:val="center"/>
            <w:hideMark/>
          </w:tcPr>
          <w:p w14:paraId="01D7B0AA"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hideMark/>
          </w:tcPr>
          <w:p w14:paraId="4AA11CDC"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1-2 times</w:t>
            </w:r>
          </w:p>
        </w:tc>
        <w:tc>
          <w:tcPr>
            <w:tcW w:w="450" w:type="dxa"/>
            <w:vAlign w:val="center"/>
            <w:hideMark/>
          </w:tcPr>
          <w:p w14:paraId="21DCF91F"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vAlign w:val="center"/>
            <w:hideMark/>
          </w:tcPr>
          <w:p w14:paraId="354DD289"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1-2 times</w:t>
            </w:r>
          </w:p>
        </w:tc>
        <w:tc>
          <w:tcPr>
            <w:tcW w:w="360" w:type="dxa"/>
            <w:vAlign w:val="center"/>
            <w:hideMark/>
          </w:tcPr>
          <w:p w14:paraId="0592950F"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800" w:type="dxa"/>
            <w:vAlign w:val="center"/>
            <w:hideMark/>
          </w:tcPr>
          <w:p w14:paraId="636D1845"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1-2 times</w:t>
            </w:r>
          </w:p>
        </w:tc>
        <w:tc>
          <w:tcPr>
            <w:tcW w:w="360" w:type="dxa"/>
            <w:vAlign w:val="center"/>
            <w:hideMark/>
          </w:tcPr>
          <w:p w14:paraId="6B48F544"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320" w:type="dxa"/>
            <w:vAlign w:val="center"/>
            <w:hideMark/>
          </w:tcPr>
          <w:p w14:paraId="68F6289D"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1-2 times</w:t>
            </w:r>
          </w:p>
        </w:tc>
      </w:tr>
      <w:tr w:rsidR="00281D15" w:rsidRPr="00281D15" w14:paraId="3AED263E" w14:textId="77777777" w:rsidTr="00281D15">
        <w:trPr>
          <w:trHeight w:val="375"/>
        </w:trPr>
        <w:tc>
          <w:tcPr>
            <w:tcW w:w="597" w:type="dxa"/>
            <w:shd w:val="clear" w:color="auto" w:fill="BFBFBF" w:themeFill="background1" w:themeFillShade="BF"/>
            <w:vAlign w:val="center"/>
            <w:hideMark/>
          </w:tcPr>
          <w:p w14:paraId="5BF99975"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53" w:type="dxa"/>
            <w:shd w:val="clear" w:color="auto" w:fill="BFBFBF" w:themeFill="background1" w:themeFillShade="BF"/>
            <w:vAlign w:val="center"/>
            <w:hideMark/>
          </w:tcPr>
          <w:p w14:paraId="118105E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3-4 times </w:t>
            </w:r>
          </w:p>
        </w:tc>
        <w:tc>
          <w:tcPr>
            <w:tcW w:w="450" w:type="dxa"/>
            <w:shd w:val="clear" w:color="auto" w:fill="BFBFBF" w:themeFill="background1" w:themeFillShade="BF"/>
            <w:vAlign w:val="center"/>
            <w:hideMark/>
          </w:tcPr>
          <w:p w14:paraId="1DCB638E"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shd w:val="clear" w:color="auto" w:fill="BFBFBF" w:themeFill="background1" w:themeFillShade="BF"/>
            <w:vAlign w:val="center"/>
            <w:hideMark/>
          </w:tcPr>
          <w:p w14:paraId="1EB6F7C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3-4 times </w:t>
            </w:r>
          </w:p>
        </w:tc>
        <w:tc>
          <w:tcPr>
            <w:tcW w:w="450" w:type="dxa"/>
            <w:shd w:val="clear" w:color="auto" w:fill="BFBFBF" w:themeFill="background1" w:themeFillShade="BF"/>
            <w:vAlign w:val="center"/>
            <w:hideMark/>
          </w:tcPr>
          <w:p w14:paraId="6C4B97A7"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shd w:val="clear" w:color="auto" w:fill="BFBFBF" w:themeFill="background1" w:themeFillShade="BF"/>
            <w:vAlign w:val="center"/>
            <w:hideMark/>
          </w:tcPr>
          <w:p w14:paraId="2B05DB21"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3-4 times </w:t>
            </w:r>
          </w:p>
        </w:tc>
        <w:tc>
          <w:tcPr>
            <w:tcW w:w="360" w:type="dxa"/>
            <w:shd w:val="clear" w:color="auto" w:fill="BFBFBF" w:themeFill="background1" w:themeFillShade="BF"/>
            <w:vAlign w:val="center"/>
            <w:hideMark/>
          </w:tcPr>
          <w:p w14:paraId="1AB44567"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800" w:type="dxa"/>
            <w:shd w:val="clear" w:color="auto" w:fill="BFBFBF" w:themeFill="background1" w:themeFillShade="BF"/>
            <w:vAlign w:val="center"/>
            <w:hideMark/>
          </w:tcPr>
          <w:p w14:paraId="10D72DAE"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3-4 times </w:t>
            </w:r>
          </w:p>
        </w:tc>
        <w:tc>
          <w:tcPr>
            <w:tcW w:w="360" w:type="dxa"/>
            <w:shd w:val="clear" w:color="auto" w:fill="BFBFBF" w:themeFill="background1" w:themeFillShade="BF"/>
            <w:vAlign w:val="center"/>
            <w:hideMark/>
          </w:tcPr>
          <w:p w14:paraId="2A001499"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320" w:type="dxa"/>
            <w:shd w:val="clear" w:color="auto" w:fill="BFBFBF" w:themeFill="background1" w:themeFillShade="BF"/>
            <w:vAlign w:val="center"/>
            <w:hideMark/>
          </w:tcPr>
          <w:p w14:paraId="602307BF"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3-4 times </w:t>
            </w:r>
          </w:p>
        </w:tc>
      </w:tr>
      <w:tr w:rsidR="00281D15" w:rsidRPr="00281D15" w14:paraId="35998ACD" w14:textId="77777777" w:rsidTr="00281D15">
        <w:trPr>
          <w:trHeight w:val="375"/>
        </w:trPr>
        <w:tc>
          <w:tcPr>
            <w:tcW w:w="597" w:type="dxa"/>
            <w:vAlign w:val="center"/>
            <w:hideMark/>
          </w:tcPr>
          <w:p w14:paraId="36E0FC07"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53" w:type="dxa"/>
            <w:vAlign w:val="center"/>
            <w:hideMark/>
          </w:tcPr>
          <w:p w14:paraId="70317AC5"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5+ times </w:t>
            </w:r>
          </w:p>
        </w:tc>
        <w:tc>
          <w:tcPr>
            <w:tcW w:w="450" w:type="dxa"/>
            <w:vAlign w:val="center"/>
            <w:hideMark/>
          </w:tcPr>
          <w:p w14:paraId="353FDCCA"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hideMark/>
          </w:tcPr>
          <w:p w14:paraId="6E0609B9"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5+ times </w:t>
            </w:r>
          </w:p>
        </w:tc>
        <w:tc>
          <w:tcPr>
            <w:tcW w:w="450" w:type="dxa"/>
            <w:vAlign w:val="center"/>
            <w:hideMark/>
          </w:tcPr>
          <w:p w14:paraId="78AFDDF6"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vAlign w:val="center"/>
            <w:hideMark/>
          </w:tcPr>
          <w:p w14:paraId="0DE32BF8"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5+ times </w:t>
            </w:r>
          </w:p>
        </w:tc>
        <w:tc>
          <w:tcPr>
            <w:tcW w:w="360" w:type="dxa"/>
            <w:vAlign w:val="center"/>
            <w:hideMark/>
          </w:tcPr>
          <w:p w14:paraId="5F1A7779"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800" w:type="dxa"/>
            <w:vAlign w:val="center"/>
            <w:hideMark/>
          </w:tcPr>
          <w:p w14:paraId="1566478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5+ times </w:t>
            </w:r>
          </w:p>
        </w:tc>
        <w:tc>
          <w:tcPr>
            <w:tcW w:w="360" w:type="dxa"/>
            <w:vAlign w:val="center"/>
            <w:hideMark/>
          </w:tcPr>
          <w:p w14:paraId="0FD204F2"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320" w:type="dxa"/>
            <w:vAlign w:val="center"/>
            <w:hideMark/>
          </w:tcPr>
          <w:p w14:paraId="07146CAB"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5+ times </w:t>
            </w:r>
          </w:p>
        </w:tc>
      </w:tr>
      <w:tr w:rsidR="00281D15" w:rsidRPr="00281D15" w14:paraId="22590B3C" w14:textId="77777777" w:rsidTr="00281D15">
        <w:trPr>
          <w:trHeight w:val="375"/>
        </w:trPr>
        <w:tc>
          <w:tcPr>
            <w:tcW w:w="597" w:type="dxa"/>
            <w:shd w:val="clear" w:color="auto" w:fill="BFBFBF" w:themeFill="background1" w:themeFillShade="BF"/>
            <w:vAlign w:val="center"/>
            <w:hideMark/>
          </w:tcPr>
          <w:p w14:paraId="5E6EBA87"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53" w:type="dxa"/>
            <w:shd w:val="clear" w:color="auto" w:fill="BFBFBF" w:themeFill="background1" w:themeFillShade="BF"/>
            <w:vAlign w:val="center"/>
            <w:hideMark/>
          </w:tcPr>
          <w:p w14:paraId="58F6C800"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450" w:type="dxa"/>
            <w:shd w:val="clear" w:color="auto" w:fill="BFBFBF" w:themeFill="background1" w:themeFillShade="BF"/>
            <w:vAlign w:val="center"/>
            <w:hideMark/>
          </w:tcPr>
          <w:p w14:paraId="0E63849D"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shd w:val="clear" w:color="auto" w:fill="BFBFBF" w:themeFill="background1" w:themeFillShade="BF"/>
            <w:vAlign w:val="center"/>
            <w:hideMark/>
          </w:tcPr>
          <w:p w14:paraId="1AE341FF"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450" w:type="dxa"/>
            <w:shd w:val="clear" w:color="auto" w:fill="BFBFBF" w:themeFill="background1" w:themeFillShade="BF"/>
            <w:vAlign w:val="center"/>
            <w:hideMark/>
          </w:tcPr>
          <w:p w14:paraId="1B6787A4"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shd w:val="clear" w:color="auto" w:fill="BFBFBF" w:themeFill="background1" w:themeFillShade="BF"/>
            <w:vAlign w:val="center"/>
            <w:hideMark/>
          </w:tcPr>
          <w:p w14:paraId="6DCB544D"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360" w:type="dxa"/>
            <w:shd w:val="clear" w:color="auto" w:fill="BFBFBF" w:themeFill="background1" w:themeFillShade="BF"/>
            <w:vAlign w:val="center"/>
            <w:hideMark/>
          </w:tcPr>
          <w:p w14:paraId="2C6DF0E1"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800" w:type="dxa"/>
            <w:shd w:val="clear" w:color="auto" w:fill="BFBFBF" w:themeFill="background1" w:themeFillShade="BF"/>
            <w:vAlign w:val="center"/>
            <w:hideMark/>
          </w:tcPr>
          <w:p w14:paraId="10BEB897"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360" w:type="dxa"/>
            <w:shd w:val="clear" w:color="auto" w:fill="BFBFBF" w:themeFill="background1" w:themeFillShade="BF"/>
            <w:vAlign w:val="center"/>
            <w:hideMark/>
          </w:tcPr>
          <w:p w14:paraId="7FBC2BF4"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320" w:type="dxa"/>
            <w:shd w:val="clear" w:color="auto" w:fill="BFBFBF" w:themeFill="background1" w:themeFillShade="BF"/>
            <w:vAlign w:val="center"/>
            <w:hideMark/>
          </w:tcPr>
          <w:p w14:paraId="70EF2B3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r>
      <w:tr w:rsidR="00281D15" w:rsidRPr="00281D15" w14:paraId="757CE9F6" w14:textId="77777777" w:rsidTr="00281D15">
        <w:trPr>
          <w:trHeight w:val="369"/>
        </w:trPr>
        <w:tc>
          <w:tcPr>
            <w:tcW w:w="597" w:type="dxa"/>
            <w:vAlign w:val="center"/>
            <w:hideMark/>
          </w:tcPr>
          <w:p w14:paraId="4D10D031"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53" w:type="dxa"/>
            <w:vAlign w:val="center"/>
            <w:hideMark/>
          </w:tcPr>
          <w:p w14:paraId="190FC803"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450" w:type="dxa"/>
            <w:vAlign w:val="center"/>
            <w:hideMark/>
          </w:tcPr>
          <w:p w14:paraId="0D78D743"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hideMark/>
          </w:tcPr>
          <w:p w14:paraId="6FE6D358"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450" w:type="dxa"/>
            <w:vAlign w:val="center"/>
            <w:hideMark/>
          </w:tcPr>
          <w:p w14:paraId="0546C50B"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vAlign w:val="center"/>
            <w:hideMark/>
          </w:tcPr>
          <w:p w14:paraId="0701E408"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360" w:type="dxa"/>
            <w:vAlign w:val="center"/>
            <w:hideMark/>
          </w:tcPr>
          <w:p w14:paraId="6E95C0C0"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800" w:type="dxa"/>
            <w:vAlign w:val="center"/>
            <w:hideMark/>
          </w:tcPr>
          <w:p w14:paraId="02106849"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360" w:type="dxa"/>
            <w:vAlign w:val="center"/>
            <w:hideMark/>
          </w:tcPr>
          <w:p w14:paraId="4A7D669A"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320" w:type="dxa"/>
            <w:vAlign w:val="center"/>
            <w:hideMark/>
          </w:tcPr>
          <w:p w14:paraId="47D5F09F"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r>
    </w:tbl>
    <w:p w14:paraId="54287947" w14:textId="77777777" w:rsidR="00281D15" w:rsidRPr="00281D15" w:rsidRDefault="00281D15" w:rsidP="00281D15">
      <w:pPr>
        <w:pStyle w:val="NoSpacing"/>
        <w:rPr>
          <w:rFonts w:ascii="Times New Roman" w:hAnsi="Times New Roman" w:cs="Times New Roman"/>
          <w:b/>
          <w:caps/>
          <w:sz w:val="24"/>
          <w:szCs w:val="24"/>
        </w:rPr>
      </w:pPr>
    </w:p>
    <w:p w14:paraId="2FC17CD3" w14:textId="338F9E03" w:rsidR="00281D15" w:rsidRPr="00281D15" w:rsidRDefault="00281D15" w:rsidP="00BB27A0">
      <w:pPr>
        <w:pStyle w:val="NoSpacing"/>
        <w:numPr>
          <w:ilvl w:val="0"/>
          <w:numId w:val="5"/>
        </w:numPr>
        <w:rPr>
          <w:rFonts w:ascii="Times New Roman" w:hAnsi="Times New Roman" w:cs="Times New Roman"/>
          <w:b/>
          <w:caps/>
          <w:sz w:val="24"/>
          <w:szCs w:val="24"/>
        </w:rPr>
      </w:pPr>
      <w:r w:rsidRPr="00281D15">
        <w:rPr>
          <w:rFonts w:ascii="Times New Roman" w:eastAsia="Times New Roman" w:hAnsi="Times New Roman" w:cs="Times New Roman"/>
          <w:b/>
          <w:iCs/>
          <w:color w:val="000000"/>
          <w:sz w:val="24"/>
          <w:szCs w:val="24"/>
        </w:rPr>
        <w:t xml:space="preserve">In the past 6 months, how many times has [NAME 1, </w:t>
      </w:r>
      <w:r w:rsidR="00AB2372" w:rsidRPr="00281D15">
        <w:rPr>
          <w:rFonts w:ascii="Times New Roman" w:eastAsia="Times New Roman" w:hAnsi="Times New Roman" w:cs="Times New Roman"/>
          <w:b/>
          <w:iCs/>
          <w:color w:val="000000"/>
          <w:sz w:val="24"/>
          <w:szCs w:val="24"/>
        </w:rPr>
        <w:t>etc.</w:t>
      </w:r>
      <w:r w:rsidRPr="00281D15">
        <w:rPr>
          <w:rFonts w:ascii="Times New Roman" w:eastAsia="Times New Roman" w:hAnsi="Times New Roman" w:cs="Times New Roman"/>
          <w:b/>
          <w:iCs/>
          <w:color w:val="000000"/>
          <w:sz w:val="24"/>
          <w:szCs w:val="24"/>
        </w:rPr>
        <w:t>] been detained by police or in jail for more than one night? Please look at Handcard J again.</w:t>
      </w:r>
    </w:p>
    <w:tbl>
      <w:tblPr>
        <w:tblW w:w="10230" w:type="dxa"/>
        <w:tblInd w:w="198" w:type="dxa"/>
        <w:tblLayout w:type="fixed"/>
        <w:tblLook w:val="00A0" w:firstRow="1" w:lastRow="0" w:firstColumn="1" w:lastColumn="0" w:noHBand="0" w:noVBand="0"/>
      </w:tblPr>
      <w:tblGrid>
        <w:gridCol w:w="597"/>
        <w:gridCol w:w="1653"/>
        <w:gridCol w:w="450"/>
        <w:gridCol w:w="1530"/>
        <w:gridCol w:w="450"/>
        <w:gridCol w:w="1710"/>
        <w:gridCol w:w="360"/>
        <w:gridCol w:w="1800"/>
        <w:gridCol w:w="360"/>
        <w:gridCol w:w="1320"/>
      </w:tblGrid>
      <w:tr w:rsidR="00281D15" w:rsidRPr="00281D15" w14:paraId="41217DEA" w14:textId="77777777" w:rsidTr="00281D15">
        <w:trPr>
          <w:trHeight w:val="375"/>
        </w:trPr>
        <w:tc>
          <w:tcPr>
            <w:tcW w:w="597" w:type="dxa"/>
            <w:shd w:val="clear" w:color="auto" w:fill="BFBFBF" w:themeFill="background1" w:themeFillShade="BF"/>
            <w:vAlign w:val="center"/>
            <w:hideMark/>
          </w:tcPr>
          <w:p w14:paraId="2CDE70F0"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53" w:type="dxa"/>
            <w:shd w:val="clear" w:color="auto" w:fill="BFBFBF" w:themeFill="background1" w:themeFillShade="BF"/>
            <w:vAlign w:val="center"/>
            <w:hideMark/>
          </w:tcPr>
          <w:p w14:paraId="6C9F693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Never</w:t>
            </w:r>
          </w:p>
        </w:tc>
        <w:tc>
          <w:tcPr>
            <w:tcW w:w="450" w:type="dxa"/>
            <w:shd w:val="clear" w:color="auto" w:fill="BFBFBF" w:themeFill="background1" w:themeFillShade="BF"/>
            <w:vAlign w:val="center"/>
            <w:hideMark/>
          </w:tcPr>
          <w:p w14:paraId="3A93A457"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shd w:val="clear" w:color="auto" w:fill="BFBFBF" w:themeFill="background1" w:themeFillShade="BF"/>
            <w:vAlign w:val="center"/>
            <w:hideMark/>
          </w:tcPr>
          <w:p w14:paraId="4D147D23"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Never</w:t>
            </w:r>
          </w:p>
        </w:tc>
        <w:tc>
          <w:tcPr>
            <w:tcW w:w="450" w:type="dxa"/>
            <w:shd w:val="clear" w:color="auto" w:fill="BFBFBF" w:themeFill="background1" w:themeFillShade="BF"/>
            <w:vAlign w:val="center"/>
            <w:hideMark/>
          </w:tcPr>
          <w:p w14:paraId="26119842"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shd w:val="clear" w:color="auto" w:fill="BFBFBF" w:themeFill="background1" w:themeFillShade="BF"/>
            <w:vAlign w:val="center"/>
            <w:hideMark/>
          </w:tcPr>
          <w:p w14:paraId="0C0AEF13"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Never</w:t>
            </w:r>
          </w:p>
        </w:tc>
        <w:tc>
          <w:tcPr>
            <w:tcW w:w="360" w:type="dxa"/>
            <w:shd w:val="clear" w:color="auto" w:fill="BFBFBF" w:themeFill="background1" w:themeFillShade="BF"/>
            <w:vAlign w:val="center"/>
            <w:hideMark/>
          </w:tcPr>
          <w:p w14:paraId="1A82703D"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800" w:type="dxa"/>
            <w:shd w:val="clear" w:color="auto" w:fill="BFBFBF" w:themeFill="background1" w:themeFillShade="BF"/>
            <w:vAlign w:val="center"/>
            <w:hideMark/>
          </w:tcPr>
          <w:p w14:paraId="1918A0D1"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Never</w:t>
            </w:r>
          </w:p>
        </w:tc>
        <w:tc>
          <w:tcPr>
            <w:tcW w:w="360" w:type="dxa"/>
            <w:shd w:val="clear" w:color="auto" w:fill="BFBFBF" w:themeFill="background1" w:themeFillShade="BF"/>
            <w:vAlign w:val="center"/>
            <w:hideMark/>
          </w:tcPr>
          <w:p w14:paraId="60DE1E6E"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vertAlign w:val="subscript"/>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320" w:type="dxa"/>
            <w:shd w:val="clear" w:color="auto" w:fill="BFBFBF" w:themeFill="background1" w:themeFillShade="BF"/>
            <w:vAlign w:val="center"/>
            <w:hideMark/>
          </w:tcPr>
          <w:p w14:paraId="44425E1E"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Never</w:t>
            </w:r>
          </w:p>
        </w:tc>
      </w:tr>
      <w:tr w:rsidR="00281D15" w:rsidRPr="00281D15" w14:paraId="7462A9EB" w14:textId="77777777" w:rsidTr="00281D15">
        <w:trPr>
          <w:trHeight w:val="375"/>
        </w:trPr>
        <w:tc>
          <w:tcPr>
            <w:tcW w:w="597" w:type="dxa"/>
            <w:vAlign w:val="center"/>
            <w:hideMark/>
          </w:tcPr>
          <w:p w14:paraId="3CE84BC1"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53" w:type="dxa"/>
            <w:vAlign w:val="center"/>
            <w:hideMark/>
          </w:tcPr>
          <w:p w14:paraId="36AF0B79"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1-2 times</w:t>
            </w:r>
          </w:p>
        </w:tc>
        <w:tc>
          <w:tcPr>
            <w:tcW w:w="450" w:type="dxa"/>
            <w:vAlign w:val="center"/>
            <w:hideMark/>
          </w:tcPr>
          <w:p w14:paraId="7457EB0F"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hideMark/>
          </w:tcPr>
          <w:p w14:paraId="6BE190F0"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1-2 times</w:t>
            </w:r>
          </w:p>
        </w:tc>
        <w:tc>
          <w:tcPr>
            <w:tcW w:w="450" w:type="dxa"/>
            <w:vAlign w:val="center"/>
            <w:hideMark/>
          </w:tcPr>
          <w:p w14:paraId="47823602"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vAlign w:val="center"/>
            <w:hideMark/>
          </w:tcPr>
          <w:p w14:paraId="695EB714"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1-2 times</w:t>
            </w:r>
          </w:p>
        </w:tc>
        <w:tc>
          <w:tcPr>
            <w:tcW w:w="360" w:type="dxa"/>
            <w:vAlign w:val="center"/>
            <w:hideMark/>
          </w:tcPr>
          <w:p w14:paraId="71A257A0"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800" w:type="dxa"/>
            <w:vAlign w:val="center"/>
            <w:hideMark/>
          </w:tcPr>
          <w:p w14:paraId="7C087B66"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1-2 times</w:t>
            </w:r>
          </w:p>
        </w:tc>
        <w:tc>
          <w:tcPr>
            <w:tcW w:w="360" w:type="dxa"/>
            <w:vAlign w:val="center"/>
            <w:hideMark/>
          </w:tcPr>
          <w:p w14:paraId="6C72F602"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320" w:type="dxa"/>
            <w:vAlign w:val="center"/>
            <w:hideMark/>
          </w:tcPr>
          <w:p w14:paraId="1154919B"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1-2 times</w:t>
            </w:r>
          </w:p>
        </w:tc>
      </w:tr>
      <w:tr w:rsidR="00281D15" w:rsidRPr="00281D15" w14:paraId="0C419157" w14:textId="77777777" w:rsidTr="00281D15">
        <w:trPr>
          <w:trHeight w:val="375"/>
        </w:trPr>
        <w:tc>
          <w:tcPr>
            <w:tcW w:w="597" w:type="dxa"/>
            <w:shd w:val="clear" w:color="auto" w:fill="BFBFBF" w:themeFill="background1" w:themeFillShade="BF"/>
            <w:vAlign w:val="center"/>
            <w:hideMark/>
          </w:tcPr>
          <w:p w14:paraId="081D8892"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53" w:type="dxa"/>
            <w:shd w:val="clear" w:color="auto" w:fill="BFBFBF" w:themeFill="background1" w:themeFillShade="BF"/>
            <w:vAlign w:val="center"/>
            <w:hideMark/>
          </w:tcPr>
          <w:p w14:paraId="700D079A"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3-4 times </w:t>
            </w:r>
          </w:p>
        </w:tc>
        <w:tc>
          <w:tcPr>
            <w:tcW w:w="450" w:type="dxa"/>
            <w:shd w:val="clear" w:color="auto" w:fill="BFBFBF" w:themeFill="background1" w:themeFillShade="BF"/>
            <w:vAlign w:val="center"/>
            <w:hideMark/>
          </w:tcPr>
          <w:p w14:paraId="3EE9927C"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shd w:val="clear" w:color="auto" w:fill="BFBFBF" w:themeFill="background1" w:themeFillShade="BF"/>
            <w:vAlign w:val="center"/>
            <w:hideMark/>
          </w:tcPr>
          <w:p w14:paraId="21A57C7C"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3-4 times </w:t>
            </w:r>
          </w:p>
        </w:tc>
        <w:tc>
          <w:tcPr>
            <w:tcW w:w="450" w:type="dxa"/>
            <w:shd w:val="clear" w:color="auto" w:fill="BFBFBF" w:themeFill="background1" w:themeFillShade="BF"/>
            <w:vAlign w:val="center"/>
            <w:hideMark/>
          </w:tcPr>
          <w:p w14:paraId="64A567ED"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shd w:val="clear" w:color="auto" w:fill="BFBFBF" w:themeFill="background1" w:themeFillShade="BF"/>
            <w:vAlign w:val="center"/>
            <w:hideMark/>
          </w:tcPr>
          <w:p w14:paraId="3890E8DB"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3-4 times </w:t>
            </w:r>
          </w:p>
        </w:tc>
        <w:tc>
          <w:tcPr>
            <w:tcW w:w="360" w:type="dxa"/>
            <w:shd w:val="clear" w:color="auto" w:fill="BFBFBF" w:themeFill="background1" w:themeFillShade="BF"/>
            <w:vAlign w:val="center"/>
            <w:hideMark/>
          </w:tcPr>
          <w:p w14:paraId="2A41F9C5"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800" w:type="dxa"/>
            <w:shd w:val="clear" w:color="auto" w:fill="BFBFBF" w:themeFill="background1" w:themeFillShade="BF"/>
            <w:vAlign w:val="center"/>
            <w:hideMark/>
          </w:tcPr>
          <w:p w14:paraId="4017B6BC"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3-4 times </w:t>
            </w:r>
          </w:p>
        </w:tc>
        <w:tc>
          <w:tcPr>
            <w:tcW w:w="360" w:type="dxa"/>
            <w:shd w:val="clear" w:color="auto" w:fill="BFBFBF" w:themeFill="background1" w:themeFillShade="BF"/>
            <w:vAlign w:val="center"/>
            <w:hideMark/>
          </w:tcPr>
          <w:p w14:paraId="68CA1EAA"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320" w:type="dxa"/>
            <w:shd w:val="clear" w:color="auto" w:fill="BFBFBF" w:themeFill="background1" w:themeFillShade="BF"/>
            <w:vAlign w:val="center"/>
            <w:hideMark/>
          </w:tcPr>
          <w:p w14:paraId="2D074DD4"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3-4 times </w:t>
            </w:r>
          </w:p>
        </w:tc>
      </w:tr>
      <w:tr w:rsidR="00281D15" w:rsidRPr="00281D15" w14:paraId="1DC6A154" w14:textId="77777777" w:rsidTr="00281D15">
        <w:trPr>
          <w:trHeight w:val="375"/>
        </w:trPr>
        <w:tc>
          <w:tcPr>
            <w:tcW w:w="597" w:type="dxa"/>
            <w:vAlign w:val="center"/>
            <w:hideMark/>
          </w:tcPr>
          <w:p w14:paraId="4A71697B"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53" w:type="dxa"/>
            <w:vAlign w:val="center"/>
            <w:hideMark/>
          </w:tcPr>
          <w:p w14:paraId="7BE87A55"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5+ times </w:t>
            </w:r>
          </w:p>
        </w:tc>
        <w:tc>
          <w:tcPr>
            <w:tcW w:w="450" w:type="dxa"/>
            <w:vAlign w:val="center"/>
            <w:hideMark/>
          </w:tcPr>
          <w:p w14:paraId="20AA093D"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hideMark/>
          </w:tcPr>
          <w:p w14:paraId="36313477"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5+ times </w:t>
            </w:r>
          </w:p>
        </w:tc>
        <w:tc>
          <w:tcPr>
            <w:tcW w:w="450" w:type="dxa"/>
            <w:vAlign w:val="center"/>
            <w:hideMark/>
          </w:tcPr>
          <w:p w14:paraId="18B681C4"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vAlign w:val="center"/>
            <w:hideMark/>
          </w:tcPr>
          <w:p w14:paraId="2C9CE916"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5+ times </w:t>
            </w:r>
          </w:p>
        </w:tc>
        <w:tc>
          <w:tcPr>
            <w:tcW w:w="360" w:type="dxa"/>
            <w:vAlign w:val="center"/>
            <w:hideMark/>
          </w:tcPr>
          <w:p w14:paraId="1AA6C344"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800" w:type="dxa"/>
            <w:vAlign w:val="center"/>
            <w:hideMark/>
          </w:tcPr>
          <w:p w14:paraId="0A9DCC1E"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5+ times </w:t>
            </w:r>
          </w:p>
        </w:tc>
        <w:tc>
          <w:tcPr>
            <w:tcW w:w="360" w:type="dxa"/>
            <w:vAlign w:val="center"/>
            <w:hideMark/>
          </w:tcPr>
          <w:p w14:paraId="62AC4827"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320" w:type="dxa"/>
            <w:vAlign w:val="center"/>
            <w:hideMark/>
          </w:tcPr>
          <w:p w14:paraId="0658F549"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 xml:space="preserve">5+ times </w:t>
            </w:r>
          </w:p>
        </w:tc>
      </w:tr>
      <w:tr w:rsidR="00281D15" w:rsidRPr="00281D15" w14:paraId="242E591F" w14:textId="77777777" w:rsidTr="00281D15">
        <w:trPr>
          <w:trHeight w:val="375"/>
        </w:trPr>
        <w:tc>
          <w:tcPr>
            <w:tcW w:w="597" w:type="dxa"/>
            <w:shd w:val="clear" w:color="auto" w:fill="BFBFBF" w:themeFill="background1" w:themeFillShade="BF"/>
            <w:vAlign w:val="center"/>
            <w:hideMark/>
          </w:tcPr>
          <w:p w14:paraId="6827C2A5"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53" w:type="dxa"/>
            <w:shd w:val="clear" w:color="auto" w:fill="BFBFBF" w:themeFill="background1" w:themeFillShade="BF"/>
            <w:vAlign w:val="center"/>
            <w:hideMark/>
          </w:tcPr>
          <w:p w14:paraId="5863177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450" w:type="dxa"/>
            <w:shd w:val="clear" w:color="auto" w:fill="BFBFBF" w:themeFill="background1" w:themeFillShade="BF"/>
            <w:vAlign w:val="center"/>
            <w:hideMark/>
          </w:tcPr>
          <w:p w14:paraId="6C8752A5"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shd w:val="clear" w:color="auto" w:fill="BFBFBF" w:themeFill="background1" w:themeFillShade="BF"/>
            <w:vAlign w:val="center"/>
            <w:hideMark/>
          </w:tcPr>
          <w:p w14:paraId="1E7A62CE"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450" w:type="dxa"/>
            <w:shd w:val="clear" w:color="auto" w:fill="BFBFBF" w:themeFill="background1" w:themeFillShade="BF"/>
            <w:vAlign w:val="center"/>
            <w:hideMark/>
          </w:tcPr>
          <w:p w14:paraId="582D2AD0"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shd w:val="clear" w:color="auto" w:fill="BFBFBF" w:themeFill="background1" w:themeFillShade="BF"/>
            <w:vAlign w:val="center"/>
            <w:hideMark/>
          </w:tcPr>
          <w:p w14:paraId="57D04D52"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360" w:type="dxa"/>
            <w:shd w:val="clear" w:color="auto" w:fill="BFBFBF" w:themeFill="background1" w:themeFillShade="BF"/>
            <w:vAlign w:val="center"/>
            <w:hideMark/>
          </w:tcPr>
          <w:p w14:paraId="6D3321DF"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800" w:type="dxa"/>
            <w:shd w:val="clear" w:color="auto" w:fill="BFBFBF" w:themeFill="background1" w:themeFillShade="BF"/>
            <w:vAlign w:val="center"/>
            <w:hideMark/>
          </w:tcPr>
          <w:p w14:paraId="5DA7551B"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c>
          <w:tcPr>
            <w:tcW w:w="360" w:type="dxa"/>
            <w:shd w:val="clear" w:color="auto" w:fill="BFBFBF" w:themeFill="background1" w:themeFillShade="BF"/>
            <w:vAlign w:val="center"/>
            <w:hideMark/>
          </w:tcPr>
          <w:p w14:paraId="7778D8A1"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320" w:type="dxa"/>
            <w:shd w:val="clear" w:color="auto" w:fill="BFBFBF" w:themeFill="background1" w:themeFillShade="BF"/>
            <w:vAlign w:val="center"/>
            <w:hideMark/>
          </w:tcPr>
          <w:p w14:paraId="721B80F0"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DK</w:t>
            </w:r>
          </w:p>
        </w:tc>
      </w:tr>
      <w:tr w:rsidR="00281D15" w:rsidRPr="00281D15" w14:paraId="3AAA45A2" w14:textId="77777777" w:rsidTr="00281D15">
        <w:trPr>
          <w:trHeight w:val="369"/>
        </w:trPr>
        <w:tc>
          <w:tcPr>
            <w:tcW w:w="597" w:type="dxa"/>
            <w:vAlign w:val="center"/>
            <w:hideMark/>
          </w:tcPr>
          <w:p w14:paraId="211DBD53"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653" w:type="dxa"/>
            <w:vAlign w:val="center"/>
            <w:hideMark/>
          </w:tcPr>
          <w:p w14:paraId="0CF4E270"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450" w:type="dxa"/>
            <w:vAlign w:val="center"/>
            <w:hideMark/>
          </w:tcPr>
          <w:p w14:paraId="299F8887"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530" w:type="dxa"/>
            <w:vAlign w:val="center"/>
            <w:hideMark/>
          </w:tcPr>
          <w:p w14:paraId="68457277"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450" w:type="dxa"/>
            <w:vAlign w:val="center"/>
            <w:hideMark/>
          </w:tcPr>
          <w:p w14:paraId="4B452DC0"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710" w:type="dxa"/>
            <w:vAlign w:val="center"/>
            <w:hideMark/>
          </w:tcPr>
          <w:p w14:paraId="37F8F585"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360" w:type="dxa"/>
            <w:vAlign w:val="center"/>
            <w:hideMark/>
          </w:tcPr>
          <w:p w14:paraId="64EFAFD4"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800" w:type="dxa"/>
            <w:vAlign w:val="center"/>
            <w:hideMark/>
          </w:tcPr>
          <w:p w14:paraId="5A3940EA"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c>
          <w:tcPr>
            <w:tcW w:w="360" w:type="dxa"/>
            <w:vAlign w:val="center"/>
            <w:hideMark/>
          </w:tcPr>
          <w:p w14:paraId="617C363C" w14:textId="77777777" w:rsidR="00281D15" w:rsidRPr="00281D15" w:rsidRDefault="00281D15" w:rsidP="00281D15">
            <w:pPr>
              <w:spacing w:after="0" w:line="240" w:lineRule="auto"/>
              <w:ind w:left="-90"/>
              <w:jc w:val="center"/>
              <w:rPr>
                <w:rFonts w:ascii="Times New Roman" w:hAnsi="Times New Roman" w:cs="Times New Roman"/>
                <w:color w:val="404040"/>
                <w:sz w:val="24"/>
                <w:szCs w:val="24"/>
              </w:rPr>
            </w:pPr>
            <w:r w:rsidRPr="00281D15">
              <w:rPr>
                <w:rFonts w:ascii="Times New Roman" w:hAnsi="Times New Roman" w:cs="Times New Roman"/>
                <w:color w:val="404040"/>
                <w:sz w:val="24"/>
                <w:szCs w:val="24"/>
              </w:rPr>
              <w:fldChar w:fldCharType="begin">
                <w:ffData>
                  <w:name w:val="Check1"/>
                  <w:enabled/>
                  <w:calcOnExit w:val="0"/>
                  <w:checkBox>
                    <w:sizeAuto/>
                    <w:default w:val="0"/>
                  </w:checkBox>
                </w:ffData>
              </w:fldChar>
            </w:r>
            <w:r w:rsidRPr="00281D15">
              <w:rPr>
                <w:rFonts w:ascii="Times New Roman" w:hAnsi="Times New Roman" w:cs="Times New Roman"/>
                <w:color w:val="404040"/>
                <w:sz w:val="24"/>
                <w:szCs w:val="24"/>
              </w:rPr>
              <w:instrText xml:space="preserve"> FORMCHECKBOX </w:instrText>
            </w:r>
            <w:r w:rsidR="00463121">
              <w:rPr>
                <w:rFonts w:ascii="Times New Roman" w:hAnsi="Times New Roman" w:cs="Times New Roman"/>
                <w:color w:val="404040"/>
                <w:sz w:val="24"/>
                <w:szCs w:val="24"/>
              </w:rPr>
            </w:r>
            <w:r w:rsidR="00463121">
              <w:rPr>
                <w:rFonts w:ascii="Times New Roman" w:hAnsi="Times New Roman" w:cs="Times New Roman"/>
                <w:color w:val="404040"/>
                <w:sz w:val="24"/>
                <w:szCs w:val="24"/>
              </w:rPr>
              <w:fldChar w:fldCharType="separate"/>
            </w:r>
            <w:r w:rsidRPr="00281D15">
              <w:rPr>
                <w:rFonts w:ascii="Times New Roman" w:hAnsi="Times New Roman" w:cs="Times New Roman"/>
                <w:color w:val="404040"/>
                <w:sz w:val="24"/>
                <w:szCs w:val="24"/>
              </w:rPr>
              <w:fldChar w:fldCharType="end"/>
            </w:r>
          </w:p>
        </w:tc>
        <w:tc>
          <w:tcPr>
            <w:tcW w:w="1320" w:type="dxa"/>
            <w:vAlign w:val="center"/>
            <w:hideMark/>
          </w:tcPr>
          <w:p w14:paraId="753984D8" w14:textId="77777777" w:rsidR="00281D15" w:rsidRPr="00281D15" w:rsidRDefault="00281D15" w:rsidP="00281D15">
            <w:pPr>
              <w:spacing w:after="0" w:line="240" w:lineRule="auto"/>
              <w:ind w:left="-90"/>
              <w:rPr>
                <w:rFonts w:ascii="Times New Roman" w:hAnsi="Times New Roman" w:cs="Times New Roman"/>
                <w:sz w:val="24"/>
                <w:szCs w:val="24"/>
              </w:rPr>
            </w:pPr>
            <w:r w:rsidRPr="00281D15">
              <w:rPr>
                <w:rFonts w:ascii="Times New Roman" w:hAnsi="Times New Roman" w:cs="Times New Roman"/>
                <w:sz w:val="24"/>
                <w:szCs w:val="24"/>
              </w:rPr>
              <w:t>REF</w:t>
            </w:r>
          </w:p>
        </w:tc>
      </w:tr>
    </w:tbl>
    <w:p w14:paraId="313E38BC" w14:textId="77777777" w:rsidR="00281D15" w:rsidRPr="00281D15" w:rsidRDefault="00281D15" w:rsidP="00281D15">
      <w:pPr>
        <w:spacing w:after="0" w:line="240" w:lineRule="auto"/>
        <w:rPr>
          <w:rFonts w:ascii="Times New Roman" w:hAnsi="Times New Roman" w:cs="Times New Roman"/>
          <w:i/>
          <w:sz w:val="24"/>
          <w:szCs w:val="24"/>
        </w:rPr>
      </w:pPr>
    </w:p>
    <w:p w14:paraId="3B1358D1" w14:textId="77777777" w:rsidR="00281D15" w:rsidRPr="00281D15" w:rsidRDefault="00281D15" w:rsidP="00281D15">
      <w:pPr>
        <w:spacing w:after="0" w:line="240" w:lineRule="auto"/>
        <w:rPr>
          <w:rFonts w:ascii="Times New Roman" w:hAnsi="Times New Roman" w:cs="Times New Roman"/>
          <w:b/>
          <w:sz w:val="24"/>
          <w:szCs w:val="24"/>
          <w:highlight w:val="green"/>
        </w:rPr>
      </w:pPr>
    </w:p>
    <w:p w14:paraId="70431F91" w14:textId="77777777" w:rsidR="00663B36" w:rsidRDefault="00663B36" w:rsidP="00281D15">
      <w:pPr>
        <w:spacing w:after="0" w:line="240" w:lineRule="auto"/>
        <w:ind w:left="-90"/>
        <w:rPr>
          <w:rFonts w:ascii="Times New Roman" w:hAnsi="Times New Roman" w:cs="Times New Roman"/>
          <w:b/>
          <w:sz w:val="24"/>
          <w:szCs w:val="24"/>
          <w:highlight w:val="green"/>
        </w:rPr>
        <w:sectPr w:rsidR="00663B36" w:rsidSect="00BB27A0">
          <w:pgSz w:w="12240" w:h="15840"/>
          <w:pgMar w:top="1440" w:right="1440" w:bottom="1440" w:left="1440" w:header="288" w:footer="288" w:gutter="0"/>
          <w:cols w:space="720"/>
          <w:docGrid w:linePitch="326"/>
        </w:sectPr>
      </w:pPr>
    </w:p>
    <w:p w14:paraId="5A1EEF1E" w14:textId="77777777" w:rsidR="00206454" w:rsidRPr="00281D15" w:rsidRDefault="008C2182" w:rsidP="00663B36">
      <w:pPr>
        <w:pStyle w:val="Normal1"/>
        <w:spacing w:after="0" w:line="240" w:lineRule="auto"/>
        <w:jc w:val="center"/>
        <w:rPr>
          <w:rFonts w:ascii="Times New Roman" w:eastAsia="Arial" w:hAnsi="Times New Roman" w:cs="Times New Roman"/>
          <w:b/>
          <w:sz w:val="24"/>
          <w:szCs w:val="24"/>
        </w:rPr>
      </w:pPr>
      <w:r>
        <w:rPr>
          <w:rFonts w:ascii="Times New Roman" w:eastAsia="Arial" w:hAnsi="Times New Roman" w:cs="Times New Roman"/>
          <w:b/>
          <w:sz w:val="24"/>
          <w:szCs w:val="24"/>
        </w:rPr>
        <w:lastRenderedPageBreak/>
        <w:t xml:space="preserve">SOCIAL </w:t>
      </w:r>
      <w:r w:rsidR="00281D15" w:rsidRPr="00281D15">
        <w:rPr>
          <w:rFonts w:ascii="Times New Roman" w:eastAsia="Arial" w:hAnsi="Times New Roman" w:cs="Times New Roman"/>
          <w:b/>
          <w:sz w:val="24"/>
          <w:szCs w:val="24"/>
        </w:rPr>
        <w:t>NETWORK MATRIX ACTIVITY</w:t>
      </w:r>
    </w:p>
    <w:p w14:paraId="6FC82C09" w14:textId="77777777" w:rsidR="00206454" w:rsidRPr="00281D15" w:rsidRDefault="00206454" w:rsidP="008C2182">
      <w:pPr>
        <w:pStyle w:val="Normal1"/>
        <w:spacing w:after="0" w:line="240" w:lineRule="auto"/>
        <w:rPr>
          <w:rFonts w:ascii="Times New Roman" w:eastAsia="Arial" w:hAnsi="Times New Roman" w:cs="Times New Roman"/>
          <w:b/>
          <w:sz w:val="24"/>
          <w:szCs w:val="24"/>
        </w:rPr>
      </w:pPr>
    </w:p>
    <w:p w14:paraId="6D4E42D0" w14:textId="35E59765" w:rsidR="008C2182" w:rsidRDefault="008C2182" w:rsidP="008C2182">
      <w:pPr>
        <w:spacing w:after="0" w:line="240" w:lineRule="auto"/>
        <w:rPr>
          <w:rFonts w:ascii="Times New Roman" w:hAnsi="Times New Roman" w:cs="Times New Roman"/>
          <w:i/>
          <w:iCs/>
          <w:sz w:val="24"/>
          <w:szCs w:val="24"/>
        </w:rPr>
      </w:pPr>
      <w:r w:rsidRPr="008C2182">
        <w:rPr>
          <w:rFonts w:ascii="Times New Roman" w:hAnsi="Times New Roman" w:cs="Times New Roman"/>
          <w:b/>
          <w:iCs/>
          <w:sz w:val="24"/>
          <w:szCs w:val="24"/>
        </w:rPr>
        <w:t xml:space="preserve">SCRIPT: </w:t>
      </w:r>
      <w:r w:rsidRPr="008C2182">
        <w:rPr>
          <w:rFonts w:ascii="Times New Roman" w:hAnsi="Times New Roman" w:cs="Times New Roman"/>
          <w:i/>
          <w:iCs/>
          <w:sz w:val="24"/>
          <w:szCs w:val="24"/>
        </w:rPr>
        <w:t xml:space="preserve">Sometimes it can be helpful to learn more about your network, and who knows </w:t>
      </w:r>
      <w:r w:rsidR="00AB2372" w:rsidRPr="008C2182">
        <w:rPr>
          <w:rFonts w:ascii="Times New Roman" w:hAnsi="Times New Roman" w:cs="Times New Roman"/>
          <w:i/>
          <w:iCs/>
          <w:sz w:val="24"/>
          <w:szCs w:val="24"/>
        </w:rPr>
        <w:t>whom</w:t>
      </w:r>
      <w:r w:rsidRPr="008C2182">
        <w:rPr>
          <w:rFonts w:ascii="Times New Roman" w:hAnsi="Times New Roman" w:cs="Times New Roman"/>
          <w:i/>
          <w:iCs/>
          <w:sz w:val="24"/>
          <w:szCs w:val="24"/>
        </w:rPr>
        <w:t xml:space="preserve">. Now I’m going to ask you some questions about how the people you listed are connected to each other. </w:t>
      </w:r>
      <w:r w:rsidR="00FA6EBE">
        <w:rPr>
          <w:rFonts w:ascii="Times New Roman" w:hAnsi="Times New Roman" w:cs="Times New Roman"/>
          <w:i/>
          <w:iCs/>
          <w:sz w:val="24"/>
          <w:szCs w:val="24"/>
        </w:rPr>
        <w:t xml:space="preserve">Referring to Handcard </w:t>
      </w:r>
      <w:r w:rsidR="00FA6EBE" w:rsidRPr="008C2182">
        <w:rPr>
          <w:rFonts w:ascii="Times New Roman" w:hAnsi="Times New Roman" w:cs="Times New Roman"/>
          <w:i/>
          <w:iCs/>
          <w:sz w:val="24"/>
          <w:szCs w:val="24"/>
        </w:rPr>
        <w:t xml:space="preserve"> </w:t>
      </w:r>
      <w:r w:rsidR="00463121">
        <w:rPr>
          <w:rFonts w:ascii="Times New Roman" w:hAnsi="Times New Roman" w:cs="Times New Roman"/>
          <w:i/>
          <w:iCs/>
          <w:sz w:val="24"/>
          <w:szCs w:val="24"/>
        </w:rPr>
        <w:t>G</w:t>
      </w:r>
      <w:bookmarkStart w:id="0" w:name="_GoBack"/>
      <w:bookmarkEnd w:id="0"/>
      <w:r w:rsidRPr="008C2182">
        <w:rPr>
          <w:rFonts w:ascii="Times New Roman" w:hAnsi="Times New Roman" w:cs="Times New Roman"/>
          <w:i/>
          <w:iCs/>
          <w:sz w:val="24"/>
          <w:szCs w:val="24"/>
        </w:rPr>
        <w:t xml:space="preserve">, how often </w:t>
      </w:r>
      <w:r w:rsidR="00A46761">
        <w:rPr>
          <w:rFonts w:ascii="Times New Roman" w:hAnsi="Times New Roman" w:cs="Times New Roman"/>
          <w:i/>
          <w:iCs/>
          <w:sz w:val="24"/>
          <w:szCs w:val="24"/>
        </w:rPr>
        <w:t>is</w:t>
      </w:r>
      <w:r w:rsidR="00A46761" w:rsidRPr="008C2182">
        <w:rPr>
          <w:rFonts w:ascii="Times New Roman" w:hAnsi="Times New Roman" w:cs="Times New Roman"/>
          <w:i/>
          <w:iCs/>
          <w:sz w:val="24"/>
          <w:szCs w:val="24"/>
        </w:rPr>
        <w:t xml:space="preserve"> </w:t>
      </w:r>
      <w:r w:rsidRPr="008C2182">
        <w:rPr>
          <w:rFonts w:ascii="Times New Roman" w:hAnsi="Times New Roman" w:cs="Times New Roman"/>
          <w:i/>
          <w:iCs/>
          <w:sz w:val="24"/>
          <w:szCs w:val="24"/>
        </w:rPr>
        <w:t xml:space="preserve">[NAME 1] </w:t>
      </w:r>
      <w:r w:rsidR="00A46761">
        <w:rPr>
          <w:rFonts w:ascii="Times New Roman" w:hAnsi="Times New Roman" w:cs="Times New Roman"/>
          <w:i/>
          <w:iCs/>
          <w:sz w:val="24"/>
          <w:szCs w:val="24"/>
        </w:rPr>
        <w:t xml:space="preserve">in contact </w:t>
      </w:r>
      <w:r w:rsidRPr="008C2182">
        <w:rPr>
          <w:rFonts w:ascii="Times New Roman" w:hAnsi="Times New Roman" w:cs="Times New Roman"/>
          <w:i/>
          <w:iCs/>
          <w:sz w:val="24"/>
          <w:szCs w:val="24"/>
        </w:rPr>
        <w:t>with [NAME 2]?</w:t>
      </w:r>
      <w:del w:id="1" w:author="Blocker, Olivia [BSD] - MED" w:date="2017-06-20T14:03:00Z">
        <w:r w:rsidRPr="008C2182" w:rsidDel="00FA6EBE">
          <w:rPr>
            <w:rFonts w:ascii="Times New Roman" w:hAnsi="Times New Roman" w:cs="Times New Roman"/>
            <w:i/>
            <w:iCs/>
            <w:sz w:val="24"/>
            <w:szCs w:val="24"/>
          </w:rPr>
          <w:delText xml:space="preserve"> </w:delText>
        </w:r>
      </w:del>
      <w:r w:rsidRPr="008C2182">
        <w:rPr>
          <w:rFonts w:ascii="Times New Roman" w:hAnsi="Times New Roman" w:cs="Times New Roman"/>
          <w:i/>
          <w:iCs/>
          <w:sz w:val="24"/>
          <w:szCs w:val="24"/>
        </w:rPr>
        <w:t xml:space="preserve">Communication </w:t>
      </w:r>
      <w:r w:rsidR="004879C9">
        <w:rPr>
          <w:rFonts w:ascii="Times New Roman" w:hAnsi="Times New Roman" w:cs="Times New Roman"/>
          <w:i/>
          <w:iCs/>
          <w:sz w:val="24"/>
          <w:szCs w:val="24"/>
        </w:rPr>
        <w:t>includes</w:t>
      </w:r>
      <w:r w:rsidR="004879C9" w:rsidRPr="008C2182">
        <w:rPr>
          <w:rFonts w:ascii="Times New Roman" w:hAnsi="Times New Roman" w:cs="Times New Roman"/>
          <w:i/>
          <w:iCs/>
          <w:sz w:val="24"/>
          <w:szCs w:val="24"/>
        </w:rPr>
        <w:t xml:space="preserve"> </w:t>
      </w:r>
      <w:r w:rsidRPr="008C2182">
        <w:rPr>
          <w:rFonts w:ascii="Times New Roman" w:hAnsi="Times New Roman" w:cs="Times New Roman"/>
          <w:i/>
          <w:iCs/>
          <w:sz w:val="24"/>
          <w:szCs w:val="24"/>
        </w:rPr>
        <w:t xml:space="preserve">talking in person, talking on the phone, emailing, texting, </w:t>
      </w:r>
      <w:r w:rsidR="004879C9">
        <w:rPr>
          <w:rFonts w:ascii="Times New Roman" w:hAnsi="Times New Roman" w:cs="Times New Roman"/>
          <w:i/>
          <w:iCs/>
          <w:sz w:val="24"/>
          <w:szCs w:val="24"/>
        </w:rPr>
        <w:t>and using social media</w:t>
      </w:r>
      <w:r w:rsidRPr="008C2182">
        <w:rPr>
          <w:rFonts w:ascii="Times New Roman" w:hAnsi="Times New Roman" w:cs="Times New Roman"/>
          <w:i/>
          <w:iCs/>
          <w:sz w:val="24"/>
          <w:szCs w:val="24"/>
        </w:rPr>
        <w:t xml:space="preserve">. </w:t>
      </w:r>
    </w:p>
    <w:p w14:paraId="6E6614FA" w14:textId="77777777" w:rsidR="008C2182" w:rsidRPr="008C2182" w:rsidRDefault="008C2182" w:rsidP="008C2182">
      <w:pPr>
        <w:spacing w:after="0" w:line="240" w:lineRule="auto"/>
        <w:rPr>
          <w:rFonts w:ascii="Times New Roman" w:hAnsi="Times New Roman" w:cs="Times New Roman"/>
          <w:sz w:val="24"/>
          <w:szCs w:val="24"/>
        </w:rPr>
      </w:pPr>
    </w:p>
    <w:tbl>
      <w:tblPr>
        <w:tblStyle w:val="TableGrid"/>
        <w:tblW w:w="0" w:type="auto"/>
        <w:tblInd w:w="519" w:type="dxa"/>
        <w:tblLook w:val="04A0" w:firstRow="1" w:lastRow="0" w:firstColumn="1" w:lastColumn="0" w:noHBand="0" w:noVBand="1"/>
      </w:tblPr>
      <w:tblGrid>
        <w:gridCol w:w="1505"/>
        <w:gridCol w:w="1506"/>
        <w:gridCol w:w="1522"/>
        <w:gridCol w:w="1522"/>
        <w:gridCol w:w="1522"/>
        <w:gridCol w:w="1480"/>
      </w:tblGrid>
      <w:tr w:rsidR="008C2182" w:rsidRPr="008C2182" w14:paraId="505AD6EA" w14:textId="77777777" w:rsidTr="008C2182">
        <w:trPr>
          <w:trHeight w:val="296"/>
        </w:trPr>
        <w:tc>
          <w:tcPr>
            <w:tcW w:w="1505" w:type="dxa"/>
            <w:tcBorders>
              <w:top w:val="single" w:sz="4" w:space="0" w:color="auto"/>
              <w:left w:val="single" w:sz="4" w:space="0" w:color="auto"/>
              <w:bottom w:val="single" w:sz="4" w:space="0" w:color="auto"/>
              <w:right w:val="single" w:sz="4" w:space="0" w:color="auto"/>
            </w:tcBorders>
            <w:shd w:val="clear" w:color="auto" w:fill="auto"/>
          </w:tcPr>
          <w:p w14:paraId="5D3FBEEB" w14:textId="77777777" w:rsidR="008C2182" w:rsidRPr="008C2182" w:rsidRDefault="008C2182" w:rsidP="008C2182">
            <w:pPr>
              <w:rPr>
                <w:rFonts w:ascii="Times New Roman" w:hAnsi="Times New Roman" w:cs="Times New Roman"/>
                <w:sz w:val="24"/>
                <w:szCs w:val="24"/>
              </w:rPr>
            </w:pPr>
          </w:p>
        </w:tc>
        <w:tc>
          <w:tcPr>
            <w:tcW w:w="1506" w:type="dxa"/>
            <w:tcBorders>
              <w:top w:val="single" w:sz="4" w:space="0" w:color="auto"/>
              <w:left w:val="single" w:sz="4" w:space="0" w:color="auto"/>
              <w:bottom w:val="single" w:sz="4" w:space="0" w:color="auto"/>
              <w:right w:val="single" w:sz="4" w:space="0" w:color="auto"/>
            </w:tcBorders>
            <w:shd w:val="clear" w:color="auto" w:fill="FFFFFF" w:themeFill="background1"/>
          </w:tcPr>
          <w:p w14:paraId="718C2033" w14:textId="77777777" w:rsidR="008C2182" w:rsidRPr="008C2182" w:rsidRDefault="008C2182" w:rsidP="008C2182">
            <w:pPr>
              <w:rPr>
                <w:rFonts w:ascii="Times New Roman" w:hAnsi="Times New Roman" w:cs="Times New Roman"/>
                <w:b/>
                <w:sz w:val="24"/>
                <w:szCs w:val="24"/>
              </w:rPr>
            </w:pPr>
            <w:r w:rsidRPr="008C2182">
              <w:rPr>
                <w:rFonts w:ascii="Times New Roman" w:hAnsi="Times New Roman" w:cs="Times New Roman"/>
                <w:b/>
                <w:sz w:val="24"/>
                <w:szCs w:val="24"/>
              </w:rPr>
              <w:t>Person 1</w:t>
            </w:r>
          </w:p>
        </w:tc>
        <w:tc>
          <w:tcPr>
            <w:tcW w:w="1522" w:type="dxa"/>
            <w:tcBorders>
              <w:top w:val="single" w:sz="4" w:space="0" w:color="auto"/>
              <w:left w:val="single" w:sz="4" w:space="0" w:color="auto"/>
              <w:bottom w:val="single" w:sz="4" w:space="0" w:color="auto"/>
              <w:right w:val="single" w:sz="4" w:space="0" w:color="auto"/>
            </w:tcBorders>
            <w:shd w:val="clear" w:color="auto" w:fill="FFFFFF" w:themeFill="background1"/>
          </w:tcPr>
          <w:p w14:paraId="27BC34C6" w14:textId="77777777" w:rsidR="008C2182" w:rsidRPr="008C2182" w:rsidRDefault="008C2182" w:rsidP="008C2182">
            <w:pPr>
              <w:rPr>
                <w:rFonts w:ascii="Times New Roman" w:hAnsi="Times New Roman" w:cs="Times New Roman"/>
                <w:b/>
                <w:sz w:val="24"/>
                <w:szCs w:val="24"/>
              </w:rPr>
            </w:pPr>
            <w:r w:rsidRPr="008C2182">
              <w:rPr>
                <w:rFonts w:ascii="Times New Roman" w:hAnsi="Times New Roman" w:cs="Times New Roman"/>
                <w:b/>
                <w:sz w:val="24"/>
                <w:szCs w:val="24"/>
              </w:rPr>
              <w:t xml:space="preserve">      Person 2</w:t>
            </w:r>
          </w:p>
        </w:tc>
        <w:tc>
          <w:tcPr>
            <w:tcW w:w="1522" w:type="dxa"/>
            <w:tcBorders>
              <w:top w:val="single" w:sz="4" w:space="0" w:color="auto"/>
              <w:left w:val="single" w:sz="4" w:space="0" w:color="auto"/>
              <w:bottom w:val="single" w:sz="4" w:space="0" w:color="auto"/>
              <w:right w:val="single" w:sz="4" w:space="0" w:color="auto"/>
            </w:tcBorders>
            <w:shd w:val="clear" w:color="auto" w:fill="FFFFFF" w:themeFill="background1"/>
          </w:tcPr>
          <w:p w14:paraId="7A41474C" w14:textId="77777777" w:rsidR="008C2182" w:rsidRPr="008C2182" w:rsidRDefault="008C2182" w:rsidP="008C2182">
            <w:pPr>
              <w:rPr>
                <w:rFonts w:ascii="Times New Roman" w:hAnsi="Times New Roman" w:cs="Times New Roman"/>
                <w:b/>
                <w:sz w:val="24"/>
                <w:szCs w:val="24"/>
              </w:rPr>
            </w:pPr>
            <w:r w:rsidRPr="008C2182">
              <w:rPr>
                <w:rFonts w:ascii="Times New Roman" w:hAnsi="Times New Roman" w:cs="Times New Roman"/>
                <w:b/>
                <w:sz w:val="24"/>
                <w:szCs w:val="24"/>
              </w:rPr>
              <w:t xml:space="preserve">      Person 3</w:t>
            </w:r>
          </w:p>
        </w:tc>
        <w:tc>
          <w:tcPr>
            <w:tcW w:w="1522" w:type="dxa"/>
            <w:tcBorders>
              <w:top w:val="single" w:sz="4" w:space="0" w:color="auto"/>
              <w:left w:val="single" w:sz="4" w:space="0" w:color="auto"/>
              <w:bottom w:val="single" w:sz="4" w:space="0" w:color="auto"/>
              <w:right w:val="single" w:sz="4" w:space="0" w:color="auto"/>
            </w:tcBorders>
            <w:shd w:val="clear" w:color="auto" w:fill="FFFFFF" w:themeFill="background1"/>
          </w:tcPr>
          <w:p w14:paraId="355937BB" w14:textId="77777777" w:rsidR="008C2182" w:rsidRPr="008C2182" w:rsidRDefault="008C2182" w:rsidP="008C2182">
            <w:pPr>
              <w:rPr>
                <w:rFonts w:ascii="Times New Roman" w:hAnsi="Times New Roman" w:cs="Times New Roman"/>
                <w:b/>
                <w:sz w:val="24"/>
                <w:szCs w:val="24"/>
              </w:rPr>
            </w:pPr>
            <w:r w:rsidRPr="008C2182">
              <w:rPr>
                <w:rFonts w:ascii="Times New Roman" w:hAnsi="Times New Roman" w:cs="Times New Roman"/>
                <w:b/>
                <w:sz w:val="24"/>
                <w:szCs w:val="24"/>
              </w:rPr>
              <w:t>Person 4</w:t>
            </w:r>
          </w:p>
        </w:tc>
        <w:tc>
          <w:tcPr>
            <w:tcW w:w="1480" w:type="dxa"/>
            <w:tcBorders>
              <w:top w:val="single" w:sz="4" w:space="0" w:color="auto"/>
              <w:left w:val="single" w:sz="4" w:space="0" w:color="auto"/>
              <w:bottom w:val="single" w:sz="4" w:space="0" w:color="auto"/>
              <w:right w:val="single" w:sz="4" w:space="0" w:color="auto"/>
            </w:tcBorders>
            <w:shd w:val="clear" w:color="auto" w:fill="FFFFFF" w:themeFill="background1"/>
          </w:tcPr>
          <w:p w14:paraId="3ABBC3FF" w14:textId="77777777" w:rsidR="008C2182" w:rsidRPr="008C2182" w:rsidRDefault="008C2182" w:rsidP="008C2182">
            <w:pPr>
              <w:ind w:left="-90" w:right="-1080"/>
              <w:rPr>
                <w:rFonts w:ascii="Times New Roman" w:hAnsi="Times New Roman" w:cs="Times New Roman"/>
                <w:b/>
                <w:sz w:val="24"/>
                <w:szCs w:val="24"/>
              </w:rPr>
            </w:pPr>
            <w:r w:rsidRPr="008C2182">
              <w:rPr>
                <w:rFonts w:ascii="Times New Roman" w:hAnsi="Times New Roman" w:cs="Times New Roman"/>
                <w:b/>
                <w:sz w:val="24"/>
                <w:szCs w:val="24"/>
              </w:rPr>
              <w:t>Person 5</w:t>
            </w:r>
          </w:p>
        </w:tc>
      </w:tr>
      <w:tr w:rsidR="008C2182" w:rsidRPr="008C2182" w14:paraId="6F568929" w14:textId="77777777" w:rsidTr="008C2182">
        <w:trPr>
          <w:trHeight w:val="1199"/>
        </w:trPr>
        <w:tc>
          <w:tcPr>
            <w:tcW w:w="1505" w:type="dxa"/>
            <w:tcBorders>
              <w:top w:val="single" w:sz="4" w:space="0" w:color="auto"/>
              <w:left w:val="single" w:sz="4" w:space="0" w:color="auto"/>
              <w:bottom w:val="single" w:sz="4" w:space="0" w:color="auto"/>
              <w:right w:val="single" w:sz="4" w:space="0" w:color="auto"/>
            </w:tcBorders>
            <w:shd w:val="clear" w:color="auto" w:fill="auto"/>
          </w:tcPr>
          <w:p w14:paraId="47F3C193" w14:textId="77777777" w:rsidR="008C2182" w:rsidRPr="008C2182" w:rsidRDefault="008C2182" w:rsidP="008C2182">
            <w:pPr>
              <w:rPr>
                <w:rFonts w:ascii="Times New Roman" w:hAnsi="Times New Roman" w:cs="Times New Roman"/>
                <w:sz w:val="24"/>
                <w:szCs w:val="24"/>
              </w:rPr>
            </w:pPr>
            <w:r w:rsidRPr="008C2182">
              <w:rPr>
                <w:rFonts w:ascii="Times New Roman" w:hAnsi="Times New Roman" w:cs="Times New Roman"/>
                <w:b/>
                <w:sz w:val="24"/>
                <w:szCs w:val="24"/>
              </w:rPr>
              <w:t>Person 1</w:t>
            </w:r>
          </w:p>
        </w:tc>
        <w:tc>
          <w:tcPr>
            <w:tcW w:w="1506"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6D55F3D3" w14:textId="77777777" w:rsidR="008C2182" w:rsidRPr="008C2182" w:rsidRDefault="008C2182" w:rsidP="008C2182">
            <w:pPr>
              <w:rPr>
                <w:rFonts w:ascii="Times New Roman" w:hAnsi="Times New Roman" w:cs="Times New Roman"/>
                <w:sz w:val="24"/>
                <w:szCs w:val="24"/>
              </w:rPr>
            </w:pPr>
          </w:p>
          <w:p w14:paraId="1577D42D" w14:textId="77777777" w:rsidR="008C2182" w:rsidRPr="008C2182" w:rsidRDefault="008C2182" w:rsidP="008C2182">
            <w:pPr>
              <w:rPr>
                <w:rFonts w:ascii="Times New Roman" w:hAnsi="Times New Roman" w:cs="Times New Roman"/>
                <w:sz w:val="24"/>
                <w:szCs w:val="24"/>
              </w:rPr>
            </w:pPr>
          </w:p>
          <w:p w14:paraId="311372D4" w14:textId="77777777" w:rsidR="008C2182" w:rsidRPr="008C2182" w:rsidRDefault="008C2182" w:rsidP="008C2182">
            <w:pPr>
              <w:rPr>
                <w:rFonts w:ascii="Times New Roman" w:hAnsi="Times New Roman" w:cs="Times New Roman"/>
                <w:sz w:val="24"/>
                <w:szCs w:val="24"/>
              </w:rPr>
            </w:pPr>
          </w:p>
        </w:tc>
        <w:tc>
          <w:tcPr>
            <w:tcW w:w="1522"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5228F67F" w14:textId="77777777" w:rsidR="008C2182" w:rsidRPr="008C2182" w:rsidRDefault="008C2182" w:rsidP="008C2182">
            <w:pPr>
              <w:rPr>
                <w:rFonts w:ascii="Times New Roman" w:hAnsi="Times New Roman" w:cs="Times New Roman"/>
                <w:sz w:val="24"/>
                <w:szCs w:val="24"/>
              </w:rPr>
            </w:pPr>
          </w:p>
        </w:tc>
        <w:tc>
          <w:tcPr>
            <w:tcW w:w="1522"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8854AEB" w14:textId="77777777" w:rsidR="008C2182" w:rsidRPr="008C2182" w:rsidRDefault="008C2182" w:rsidP="008C2182">
            <w:pPr>
              <w:rPr>
                <w:rFonts w:ascii="Times New Roman" w:hAnsi="Times New Roman" w:cs="Times New Roman"/>
                <w:sz w:val="24"/>
                <w:szCs w:val="24"/>
              </w:rPr>
            </w:pPr>
          </w:p>
        </w:tc>
        <w:tc>
          <w:tcPr>
            <w:tcW w:w="1522"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7C97D89B" w14:textId="77777777" w:rsidR="008C2182" w:rsidRPr="008C2182" w:rsidRDefault="008C2182" w:rsidP="008C2182">
            <w:pPr>
              <w:rPr>
                <w:rFonts w:ascii="Times New Roman" w:hAnsi="Times New Roman" w:cs="Times New Roman"/>
                <w:sz w:val="24"/>
                <w:szCs w:val="24"/>
              </w:rPr>
            </w:pPr>
          </w:p>
        </w:tc>
        <w:tc>
          <w:tcPr>
            <w:tcW w:w="148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685DBE33" w14:textId="77777777" w:rsidR="008C2182" w:rsidRPr="008C2182" w:rsidRDefault="008C2182" w:rsidP="008C2182">
            <w:pPr>
              <w:rPr>
                <w:rFonts w:ascii="Times New Roman" w:hAnsi="Times New Roman" w:cs="Times New Roman"/>
                <w:sz w:val="24"/>
                <w:szCs w:val="24"/>
              </w:rPr>
            </w:pPr>
          </w:p>
        </w:tc>
      </w:tr>
      <w:tr w:rsidR="008C2182" w:rsidRPr="008C2182" w14:paraId="62321637" w14:textId="77777777" w:rsidTr="008C2182">
        <w:trPr>
          <w:trHeight w:val="1180"/>
        </w:trPr>
        <w:tc>
          <w:tcPr>
            <w:tcW w:w="1505" w:type="dxa"/>
            <w:tcBorders>
              <w:top w:val="single" w:sz="4" w:space="0" w:color="auto"/>
              <w:left w:val="single" w:sz="4" w:space="0" w:color="auto"/>
              <w:bottom w:val="single" w:sz="4" w:space="0" w:color="auto"/>
              <w:right w:val="single" w:sz="4" w:space="0" w:color="auto"/>
            </w:tcBorders>
            <w:shd w:val="clear" w:color="auto" w:fill="auto"/>
          </w:tcPr>
          <w:p w14:paraId="65D8D38B" w14:textId="77777777" w:rsidR="008C2182" w:rsidRPr="008C2182" w:rsidRDefault="008C2182" w:rsidP="008C2182">
            <w:pPr>
              <w:rPr>
                <w:rFonts w:ascii="Times New Roman" w:hAnsi="Times New Roman" w:cs="Times New Roman"/>
                <w:sz w:val="24"/>
                <w:szCs w:val="24"/>
              </w:rPr>
            </w:pPr>
            <w:r w:rsidRPr="008C2182">
              <w:rPr>
                <w:rFonts w:ascii="Times New Roman" w:hAnsi="Times New Roman" w:cs="Times New Roman"/>
                <w:b/>
                <w:sz w:val="24"/>
                <w:szCs w:val="24"/>
              </w:rPr>
              <w:t>Person 2</w:t>
            </w:r>
          </w:p>
        </w:tc>
        <w:tc>
          <w:tcPr>
            <w:tcW w:w="1506" w:type="dxa"/>
            <w:tcBorders>
              <w:top w:val="single" w:sz="4" w:space="0" w:color="auto"/>
              <w:left w:val="single" w:sz="4" w:space="0" w:color="auto"/>
              <w:bottom w:val="single" w:sz="4" w:space="0" w:color="auto"/>
              <w:right w:val="single" w:sz="4" w:space="0" w:color="auto"/>
            </w:tcBorders>
          </w:tcPr>
          <w:p w14:paraId="4A3859D5" w14:textId="77777777" w:rsidR="008C2182" w:rsidRPr="008C2182" w:rsidRDefault="008C2182" w:rsidP="008C2182">
            <w:pPr>
              <w:rPr>
                <w:rFonts w:ascii="Times New Roman" w:hAnsi="Times New Roman" w:cs="Times New Roman"/>
                <w:sz w:val="24"/>
                <w:szCs w:val="24"/>
              </w:rPr>
            </w:pPr>
          </w:p>
          <w:p w14:paraId="6EDB0E27" w14:textId="77777777" w:rsidR="008C2182" w:rsidRPr="008C2182" w:rsidRDefault="008C2182" w:rsidP="008C2182">
            <w:pPr>
              <w:rPr>
                <w:rFonts w:ascii="Times New Roman" w:hAnsi="Times New Roman" w:cs="Times New Roman"/>
                <w:sz w:val="24"/>
                <w:szCs w:val="24"/>
              </w:rPr>
            </w:pPr>
          </w:p>
          <w:p w14:paraId="64BADCD6" w14:textId="77777777" w:rsidR="008C2182" w:rsidRPr="008C2182" w:rsidRDefault="008C2182" w:rsidP="008C2182">
            <w:pPr>
              <w:rPr>
                <w:rFonts w:ascii="Times New Roman" w:hAnsi="Times New Roman" w:cs="Times New Roman"/>
                <w:sz w:val="24"/>
                <w:szCs w:val="24"/>
              </w:rPr>
            </w:pPr>
          </w:p>
        </w:tc>
        <w:tc>
          <w:tcPr>
            <w:tcW w:w="1522"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6FB6E285" w14:textId="77777777" w:rsidR="008C2182" w:rsidRPr="008C2182" w:rsidRDefault="008C2182" w:rsidP="008C2182">
            <w:pPr>
              <w:rPr>
                <w:rFonts w:ascii="Times New Roman" w:hAnsi="Times New Roman" w:cs="Times New Roman"/>
                <w:sz w:val="24"/>
                <w:szCs w:val="24"/>
              </w:rPr>
            </w:pPr>
          </w:p>
        </w:tc>
        <w:tc>
          <w:tcPr>
            <w:tcW w:w="1522"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561CEDEB" w14:textId="77777777" w:rsidR="008C2182" w:rsidRPr="008C2182" w:rsidRDefault="008C2182" w:rsidP="008C2182">
            <w:pPr>
              <w:rPr>
                <w:rFonts w:ascii="Times New Roman" w:hAnsi="Times New Roman" w:cs="Times New Roman"/>
                <w:sz w:val="24"/>
                <w:szCs w:val="24"/>
              </w:rPr>
            </w:pPr>
          </w:p>
        </w:tc>
        <w:tc>
          <w:tcPr>
            <w:tcW w:w="1522"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2EE035E6" w14:textId="77777777" w:rsidR="008C2182" w:rsidRPr="008C2182" w:rsidRDefault="008C2182" w:rsidP="008C2182">
            <w:pPr>
              <w:rPr>
                <w:rFonts w:ascii="Times New Roman" w:hAnsi="Times New Roman" w:cs="Times New Roman"/>
                <w:sz w:val="24"/>
                <w:szCs w:val="24"/>
              </w:rPr>
            </w:pPr>
          </w:p>
        </w:tc>
        <w:tc>
          <w:tcPr>
            <w:tcW w:w="148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6A80971D" w14:textId="77777777" w:rsidR="008C2182" w:rsidRPr="008C2182" w:rsidRDefault="008C2182" w:rsidP="008C2182">
            <w:pPr>
              <w:rPr>
                <w:rFonts w:ascii="Times New Roman" w:hAnsi="Times New Roman" w:cs="Times New Roman"/>
                <w:sz w:val="24"/>
                <w:szCs w:val="24"/>
              </w:rPr>
            </w:pPr>
          </w:p>
        </w:tc>
      </w:tr>
      <w:tr w:rsidR="008C2182" w:rsidRPr="008C2182" w14:paraId="5AF01CA6" w14:textId="77777777" w:rsidTr="008C2182">
        <w:trPr>
          <w:trHeight w:val="1189"/>
        </w:trPr>
        <w:tc>
          <w:tcPr>
            <w:tcW w:w="1505" w:type="dxa"/>
            <w:tcBorders>
              <w:top w:val="single" w:sz="4" w:space="0" w:color="auto"/>
              <w:left w:val="single" w:sz="4" w:space="0" w:color="auto"/>
              <w:bottom w:val="single" w:sz="4" w:space="0" w:color="auto"/>
              <w:right w:val="single" w:sz="4" w:space="0" w:color="auto"/>
            </w:tcBorders>
            <w:shd w:val="clear" w:color="auto" w:fill="auto"/>
          </w:tcPr>
          <w:p w14:paraId="368B1E4A" w14:textId="77777777" w:rsidR="008C2182" w:rsidRPr="008C2182" w:rsidRDefault="008C2182" w:rsidP="008C2182">
            <w:pPr>
              <w:rPr>
                <w:rFonts w:ascii="Times New Roman" w:hAnsi="Times New Roman" w:cs="Times New Roman"/>
                <w:sz w:val="24"/>
                <w:szCs w:val="24"/>
              </w:rPr>
            </w:pPr>
            <w:r w:rsidRPr="008C2182">
              <w:rPr>
                <w:rFonts w:ascii="Times New Roman" w:hAnsi="Times New Roman" w:cs="Times New Roman"/>
                <w:b/>
                <w:sz w:val="24"/>
                <w:szCs w:val="24"/>
              </w:rPr>
              <w:t>Person 3</w:t>
            </w:r>
          </w:p>
        </w:tc>
        <w:tc>
          <w:tcPr>
            <w:tcW w:w="1506" w:type="dxa"/>
            <w:tcBorders>
              <w:top w:val="single" w:sz="4" w:space="0" w:color="auto"/>
              <w:left w:val="single" w:sz="4" w:space="0" w:color="auto"/>
              <w:bottom w:val="single" w:sz="4" w:space="0" w:color="auto"/>
              <w:right w:val="single" w:sz="4" w:space="0" w:color="auto"/>
            </w:tcBorders>
          </w:tcPr>
          <w:p w14:paraId="1215BC5A" w14:textId="77777777" w:rsidR="008C2182" w:rsidRPr="008C2182" w:rsidRDefault="008C2182" w:rsidP="008C2182">
            <w:pPr>
              <w:rPr>
                <w:rFonts w:ascii="Times New Roman" w:hAnsi="Times New Roman" w:cs="Times New Roman"/>
                <w:sz w:val="24"/>
                <w:szCs w:val="24"/>
              </w:rPr>
            </w:pPr>
          </w:p>
          <w:p w14:paraId="66E77666" w14:textId="77777777" w:rsidR="008C2182" w:rsidRPr="008C2182" w:rsidRDefault="008C2182" w:rsidP="008C2182">
            <w:pPr>
              <w:rPr>
                <w:rFonts w:ascii="Times New Roman" w:hAnsi="Times New Roman" w:cs="Times New Roman"/>
                <w:sz w:val="24"/>
                <w:szCs w:val="24"/>
              </w:rPr>
            </w:pPr>
          </w:p>
          <w:p w14:paraId="58B61F9D" w14:textId="77777777" w:rsidR="008C2182" w:rsidRPr="008C2182" w:rsidRDefault="008C2182" w:rsidP="008C2182">
            <w:pPr>
              <w:rPr>
                <w:rFonts w:ascii="Times New Roman" w:hAnsi="Times New Roman" w:cs="Times New Roman"/>
                <w:b/>
                <w:sz w:val="24"/>
                <w:szCs w:val="24"/>
              </w:rPr>
            </w:pPr>
          </w:p>
        </w:tc>
        <w:tc>
          <w:tcPr>
            <w:tcW w:w="1522" w:type="dxa"/>
            <w:tcBorders>
              <w:top w:val="single" w:sz="4" w:space="0" w:color="auto"/>
              <w:left w:val="single" w:sz="4" w:space="0" w:color="auto"/>
              <w:bottom w:val="single" w:sz="4" w:space="0" w:color="auto"/>
              <w:right w:val="single" w:sz="4" w:space="0" w:color="auto"/>
            </w:tcBorders>
          </w:tcPr>
          <w:p w14:paraId="5DE7ADD7" w14:textId="77777777" w:rsidR="008C2182" w:rsidRPr="008C2182" w:rsidRDefault="008C2182" w:rsidP="008C2182">
            <w:pPr>
              <w:rPr>
                <w:rFonts w:ascii="Times New Roman" w:hAnsi="Times New Roman" w:cs="Times New Roman"/>
                <w:sz w:val="24"/>
                <w:szCs w:val="24"/>
              </w:rPr>
            </w:pPr>
          </w:p>
        </w:tc>
        <w:tc>
          <w:tcPr>
            <w:tcW w:w="1522"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1C04E8D9" w14:textId="77777777" w:rsidR="008C2182" w:rsidRPr="008C2182" w:rsidRDefault="008C2182" w:rsidP="008C2182">
            <w:pPr>
              <w:rPr>
                <w:rFonts w:ascii="Times New Roman" w:hAnsi="Times New Roman" w:cs="Times New Roman"/>
                <w:sz w:val="24"/>
                <w:szCs w:val="24"/>
              </w:rPr>
            </w:pPr>
          </w:p>
        </w:tc>
        <w:tc>
          <w:tcPr>
            <w:tcW w:w="1522"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3659B36" w14:textId="77777777" w:rsidR="008C2182" w:rsidRPr="008C2182" w:rsidRDefault="008C2182" w:rsidP="008C2182">
            <w:pPr>
              <w:rPr>
                <w:rFonts w:ascii="Times New Roman" w:hAnsi="Times New Roman" w:cs="Times New Roman"/>
                <w:sz w:val="24"/>
                <w:szCs w:val="24"/>
              </w:rPr>
            </w:pPr>
          </w:p>
        </w:tc>
        <w:tc>
          <w:tcPr>
            <w:tcW w:w="148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6C0019F1" w14:textId="77777777" w:rsidR="008C2182" w:rsidRPr="008C2182" w:rsidRDefault="008C2182" w:rsidP="008C2182">
            <w:pPr>
              <w:rPr>
                <w:rFonts w:ascii="Times New Roman" w:hAnsi="Times New Roman" w:cs="Times New Roman"/>
                <w:sz w:val="24"/>
                <w:szCs w:val="24"/>
              </w:rPr>
            </w:pPr>
          </w:p>
        </w:tc>
      </w:tr>
      <w:tr w:rsidR="008C2182" w:rsidRPr="008C2182" w14:paraId="194C14AC" w14:textId="77777777" w:rsidTr="008C2182">
        <w:trPr>
          <w:trHeight w:val="1089"/>
        </w:trPr>
        <w:tc>
          <w:tcPr>
            <w:tcW w:w="1505" w:type="dxa"/>
            <w:tcBorders>
              <w:top w:val="single" w:sz="4" w:space="0" w:color="auto"/>
              <w:left w:val="single" w:sz="4" w:space="0" w:color="auto"/>
              <w:bottom w:val="single" w:sz="4" w:space="0" w:color="auto"/>
              <w:right w:val="single" w:sz="4" w:space="0" w:color="auto"/>
            </w:tcBorders>
            <w:shd w:val="clear" w:color="auto" w:fill="auto"/>
          </w:tcPr>
          <w:p w14:paraId="4887EDF0" w14:textId="77777777" w:rsidR="008C2182" w:rsidRPr="008C2182" w:rsidRDefault="008C2182" w:rsidP="008C2182">
            <w:pPr>
              <w:rPr>
                <w:rFonts w:ascii="Times New Roman" w:hAnsi="Times New Roman" w:cs="Times New Roman"/>
                <w:sz w:val="24"/>
                <w:szCs w:val="24"/>
              </w:rPr>
            </w:pPr>
            <w:r w:rsidRPr="008C2182">
              <w:rPr>
                <w:rFonts w:ascii="Times New Roman" w:hAnsi="Times New Roman" w:cs="Times New Roman"/>
                <w:b/>
                <w:sz w:val="24"/>
                <w:szCs w:val="24"/>
              </w:rPr>
              <w:t>Person 4</w:t>
            </w:r>
          </w:p>
        </w:tc>
        <w:tc>
          <w:tcPr>
            <w:tcW w:w="1506" w:type="dxa"/>
            <w:tcBorders>
              <w:top w:val="single" w:sz="4" w:space="0" w:color="auto"/>
              <w:left w:val="single" w:sz="4" w:space="0" w:color="auto"/>
              <w:bottom w:val="single" w:sz="4" w:space="0" w:color="auto"/>
              <w:right w:val="single" w:sz="4" w:space="0" w:color="auto"/>
            </w:tcBorders>
          </w:tcPr>
          <w:p w14:paraId="21BFDDAA" w14:textId="77777777" w:rsidR="008C2182" w:rsidRPr="008C2182" w:rsidRDefault="008C2182" w:rsidP="008C2182">
            <w:pPr>
              <w:rPr>
                <w:rFonts w:ascii="Times New Roman" w:hAnsi="Times New Roman" w:cs="Times New Roman"/>
                <w:sz w:val="24"/>
                <w:szCs w:val="24"/>
              </w:rPr>
            </w:pPr>
          </w:p>
          <w:p w14:paraId="58A7958D" w14:textId="77777777" w:rsidR="008C2182" w:rsidRPr="008C2182" w:rsidRDefault="008C2182" w:rsidP="008C2182">
            <w:pPr>
              <w:rPr>
                <w:rFonts w:ascii="Times New Roman" w:hAnsi="Times New Roman" w:cs="Times New Roman"/>
                <w:sz w:val="24"/>
                <w:szCs w:val="24"/>
              </w:rPr>
            </w:pPr>
          </w:p>
          <w:p w14:paraId="30213769" w14:textId="77777777" w:rsidR="008C2182" w:rsidRPr="008C2182" w:rsidRDefault="008C2182" w:rsidP="008C2182">
            <w:pPr>
              <w:rPr>
                <w:rFonts w:ascii="Times New Roman" w:hAnsi="Times New Roman" w:cs="Times New Roman"/>
                <w:sz w:val="24"/>
                <w:szCs w:val="24"/>
              </w:rPr>
            </w:pPr>
          </w:p>
        </w:tc>
        <w:tc>
          <w:tcPr>
            <w:tcW w:w="1522" w:type="dxa"/>
            <w:tcBorders>
              <w:top w:val="single" w:sz="4" w:space="0" w:color="auto"/>
              <w:left w:val="single" w:sz="4" w:space="0" w:color="auto"/>
              <w:bottom w:val="single" w:sz="4" w:space="0" w:color="auto"/>
              <w:right w:val="single" w:sz="4" w:space="0" w:color="auto"/>
            </w:tcBorders>
          </w:tcPr>
          <w:p w14:paraId="05579449" w14:textId="77777777" w:rsidR="008C2182" w:rsidRPr="008C2182" w:rsidRDefault="008C2182" w:rsidP="008C2182">
            <w:pPr>
              <w:rPr>
                <w:rFonts w:ascii="Times New Roman" w:hAnsi="Times New Roman" w:cs="Times New Roman"/>
                <w:sz w:val="24"/>
                <w:szCs w:val="24"/>
              </w:rPr>
            </w:pPr>
          </w:p>
        </w:tc>
        <w:tc>
          <w:tcPr>
            <w:tcW w:w="1522" w:type="dxa"/>
            <w:tcBorders>
              <w:top w:val="single" w:sz="4" w:space="0" w:color="auto"/>
              <w:left w:val="single" w:sz="4" w:space="0" w:color="auto"/>
              <w:bottom w:val="single" w:sz="4" w:space="0" w:color="auto"/>
              <w:right w:val="single" w:sz="4" w:space="0" w:color="auto"/>
            </w:tcBorders>
          </w:tcPr>
          <w:p w14:paraId="0BE05F88" w14:textId="77777777" w:rsidR="008C2182" w:rsidRPr="008C2182" w:rsidRDefault="008C2182" w:rsidP="008C2182">
            <w:pPr>
              <w:rPr>
                <w:rFonts w:ascii="Times New Roman" w:hAnsi="Times New Roman" w:cs="Times New Roman"/>
                <w:sz w:val="24"/>
                <w:szCs w:val="24"/>
              </w:rPr>
            </w:pPr>
          </w:p>
        </w:tc>
        <w:tc>
          <w:tcPr>
            <w:tcW w:w="1522"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39BDA1EC" w14:textId="77777777" w:rsidR="008C2182" w:rsidRPr="008C2182" w:rsidRDefault="008C2182" w:rsidP="008C2182">
            <w:pPr>
              <w:rPr>
                <w:rFonts w:ascii="Times New Roman" w:hAnsi="Times New Roman" w:cs="Times New Roman"/>
                <w:sz w:val="24"/>
                <w:szCs w:val="24"/>
              </w:rPr>
            </w:pPr>
          </w:p>
        </w:tc>
        <w:tc>
          <w:tcPr>
            <w:tcW w:w="148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3AF9B972" w14:textId="77777777" w:rsidR="008C2182" w:rsidRPr="008C2182" w:rsidRDefault="008C2182" w:rsidP="008C2182">
            <w:pPr>
              <w:rPr>
                <w:rFonts w:ascii="Times New Roman" w:hAnsi="Times New Roman" w:cs="Times New Roman"/>
                <w:sz w:val="24"/>
                <w:szCs w:val="24"/>
              </w:rPr>
            </w:pPr>
          </w:p>
        </w:tc>
      </w:tr>
      <w:tr w:rsidR="008C2182" w:rsidRPr="008C2182" w14:paraId="53C77D9A" w14:textId="77777777" w:rsidTr="008C2182">
        <w:trPr>
          <w:trHeight w:val="1171"/>
        </w:trPr>
        <w:tc>
          <w:tcPr>
            <w:tcW w:w="1505" w:type="dxa"/>
            <w:tcBorders>
              <w:top w:val="single" w:sz="4" w:space="0" w:color="auto"/>
              <w:left w:val="single" w:sz="4" w:space="0" w:color="auto"/>
              <w:bottom w:val="single" w:sz="4" w:space="0" w:color="auto"/>
              <w:right w:val="single" w:sz="4" w:space="0" w:color="auto"/>
            </w:tcBorders>
            <w:shd w:val="clear" w:color="auto" w:fill="auto"/>
          </w:tcPr>
          <w:p w14:paraId="16C1BE30" w14:textId="77777777" w:rsidR="008C2182" w:rsidRPr="008C2182" w:rsidRDefault="008C2182" w:rsidP="008C2182">
            <w:pPr>
              <w:rPr>
                <w:rFonts w:ascii="Times New Roman" w:hAnsi="Times New Roman" w:cs="Times New Roman"/>
                <w:sz w:val="24"/>
                <w:szCs w:val="24"/>
              </w:rPr>
            </w:pPr>
            <w:r w:rsidRPr="008C2182">
              <w:rPr>
                <w:rFonts w:ascii="Times New Roman" w:hAnsi="Times New Roman" w:cs="Times New Roman"/>
                <w:b/>
                <w:sz w:val="24"/>
                <w:szCs w:val="24"/>
              </w:rPr>
              <w:t>Person 5</w:t>
            </w:r>
          </w:p>
        </w:tc>
        <w:tc>
          <w:tcPr>
            <w:tcW w:w="1506" w:type="dxa"/>
            <w:tcBorders>
              <w:top w:val="single" w:sz="4" w:space="0" w:color="auto"/>
              <w:left w:val="single" w:sz="4" w:space="0" w:color="auto"/>
              <w:bottom w:val="single" w:sz="4" w:space="0" w:color="auto"/>
              <w:right w:val="single" w:sz="4" w:space="0" w:color="auto"/>
            </w:tcBorders>
          </w:tcPr>
          <w:p w14:paraId="21A9F7A7" w14:textId="77777777" w:rsidR="008C2182" w:rsidRPr="008C2182" w:rsidRDefault="008C2182" w:rsidP="008C2182">
            <w:pPr>
              <w:rPr>
                <w:rFonts w:ascii="Times New Roman" w:hAnsi="Times New Roman" w:cs="Times New Roman"/>
                <w:sz w:val="24"/>
                <w:szCs w:val="24"/>
              </w:rPr>
            </w:pPr>
          </w:p>
          <w:p w14:paraId="108E8EB3" w14:textId="77777777" w:rsidR="008C2182" w:rsidRPr="008C2182" w:rsidRDefault="008C2182" w:rsidP="008C2182">
            <w:pPr>
              <w:rPr>
                <w:rFonts w:ascii="Times New Roman" w:hAnsi="Times New Roman" w:cs="Times New Roman"/>
                <w:sz w:val="24"/>
                <w:szCs w:val="24"/>
              </w:rPr>
            </w:pPr>
          </w:p>
          <w:p w14:paraId="48051203" w14:textId="77777777" w:rsidR="008C2182" w:rsidRPr="008C2182" w:rsidRDefault="008C2182" w:rsidP="008C2182">
            <w:pPr>
              <w:rPr>
                <w:rFonts w:ascii="Times New Roman" w:hAnsi="Times New Roman" w:cs="Times New Roman"/>
                <w:sz w:val="24"/>
                <w:szCs w:val="24"/>
              </w:rPr>
            </w:pPr>
          </w:p>
        </w:tc>
        <w:tc>
          <w:tcPr>
            <w:tcW w:w="1522" w:type="dxa"/>
            <w:tcBorders>
              <w:top w:val="single" w:sz="4" w:space="0" w:color="auto"/>
              <w:left w:val="single" w:sz="4" w:space="0" w:color="auto"/>
              <w:bottom w:val="single" w:sz="4" w:space="0" w:color="auto"/>
              <w:right w:val="single" w:sz="4" w:space="0" w:color="auto"/>
            </w:tcBorders>
          </w:tcPr>
          <w:p w14:paraId="0590E4A5" w14:textId="77777777" w:rsidR="008C2182" w:rsidRPr="008C2182" w:rsidRDefault="008C2182" w:rsidP="008C2182">
            <w:pPr>
              <w:rPr>
                <w:rFonts w:ascii="Times New Roman" w:hAnsi="Times New Roman" w:cs="Times New Roman"/>
                <w:sz w:val="24"/>
                <w:szCs w:val="24"/>
              </w:rPr>
            </w:pPr>
          </w:p>
        </w:tc>
        <w:tc>
          <w:tcPr>
            <w:tcW w:w="1522" w:type="dxa"/>
            <w:tcBorders>
              <w:top w:val="single" w:sz="4" w:space="0" w:color="auto"/>
              <w:left w:val="single" w:sz="4" w:space="0" w:color="auto"/>
              <w:bottom w:val="single" w:sz="4" w:space="0" w:color="auto"/>
              <w:right w:val="single" w:sz="4" w:space="0" w:color="auto"/>
            </w:tcBorders>
          </w:tcPr>
          <w:p w14:paraId="22A04278" w14:textId="77777777" w:rsidR="008C2182" w:rsidRPr="008C2182" w:rsidRDefault="008C2182" w:rsidP="008C2182">
            <w:pPr>
              <w:rPr>
                <w:rFonts w:ascii="Times New Roman" w:hAnsi="Times New Roman" w:cs="Times New Roman"/>
                <w:sz w:val="24"/>
                <w:szCs w:val="24"/>
              </w:rPr>
            </w:pPr>
          </w:p>
        </w:tc>
        <w:tc>
          <w:tcPr>
            <w:tcW w:w="1522" w:type="dxa"/>
            <w:tcBorders>
              <w:top w:val="single" w:sz="4" w:space="0" w:color="auto"/>
              <w:left w:val="single" w:sz="4" w:space="0" w:color="auto"/>
              <w:bottom w:val="single" w:sz="4" w:space="0" w:color="auto"/>
              <w:right w:val="single" w:sz="4" w:space="0" w:color="auto"/>
            </w:tcBorders>
          </w:tcPr>
          <w:p w14:paraId="7922B5BB" w14:textId="77777777" w:rsidR="008C2182" w:rsidRPr="008C2182" w:rsidRDefault="008C2182" w:rsidP="008C2182">
            <w:pPr>
              <w:rPr>
                <w:rFonts w:ascii="Times New Roman" w:hAnsi="Times New Roman" w:cs="Times New Roman"/>
                <w:sz w:val="24"/>
                <w:szCs w:val="24"/>
              </w:rPr>
            </w:pPr>
          </w:p>
        </w:tc>
        <w:tc>
          <w:tcPr>
            <w:tcW w:w="148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43A2B35B" w14:textId="77777777" w:rsidR="008C2182" w:rsidRPr="008C2182" w:rsidRDefault="008C2182" w:rsidP="008C2182">
            <w:pPr>
              <w:rPr>
                <w:rFonts w:ascii="Times New Roman" w:hAnsi="Times New Roman" w:cs="Times New Roman"/>
                <w:sz w:val="24"/>
                <w:szCs w:val="24"/>
              </w:rPr>
            </w:pPr>
          </w:p>
        </w:tc>
      </w:tr>
    </w:tbl>
    <w:p w14:paraId="272A6B17" w14:textId="77777777" w:rsidR="00206454" w:rsidRPr="00281D15" w:rsidRDefault="00206454" w:rsidP="00281D15">
      <w:pPr>
        <w:pStyle w:val="Normal1"/>
        <w:spacing w:after="0" w:line="240" w:lineRule="auto"/>
        <w:rPr>
          <w:rFonts w:ascii="Times New Roman" w:eastAsia="Arial" w:hAnsi="Times New Roman" w:cs="Times New Roman"/>
          <w:b/>
          <w:sz w:val="24"/>
          <w:szCs w:val="24"/>
        </w:rPr>
      </w:pPr>
    </w:p>
    <w:p w14:paraId="215B2BA5" w14:textId="77777777" w:rsidR="00663B36" w:rsidRDefault="00663B36" w:rsidP="00281D15">
      <w:pPr>
        <w:pStyle w:val="Normal1"/>
        <w:spacing w:after="0" w:line="240" w:lineRule="auto"/>
        <w:jc w:val="center"/>
        <w:rPr>
          <w:rFonts w:ascii="Times New Roman" w:eastAsia="Arial" w:hAnsi="Times New Roman" w:cs="Times New Roman"/>
          <w:b/>
          <w:sz w:val="24"/>
          <w:szCs w:val="24"/>
        </w:rPr>
      </w:pPr>
    </w:p>
    <w:p w14:paraId="41A62E0F" w14:textId="77777777" w:rsidR="00206454" w:rsidRPr="00663B36" w:rsidRDefault="00281D15" w:rsidP="00281D15">
      <w:pPr>
        <w:pStyle w:val="Normal1"/>
        <w:spacing w:after="0" w:line="240" w:lineRule="auto"/>
        <w:jc w:val="center"/>
        <w:rPr>
          <w:rFonts w:ascii="Times New Roman" w:eastAsia="Arial" w:hAnsi="Times New Roman" w:cs="Times New Roman"/>
          <w:i/>
          <w:sz w:val="24"/>
          <w:szCs w:val="24"/>
        </w:rPr>
      </w:pPr>
      <w:r w:rsidRPr="00663B36">
        <w:rPr>
          <w:rFonts w:ascii="Times New Roman" w:eastAsia="Arial" w:hAnsi="Times New Roman" w:cs="Times New Roman"/>
          <w:i/>
          <w:sz w:val="24"/>
          <w:szCs w:val="24"/>
        </w:rPr>
        <w:t>Great, this information is very helpful. We’re now going to find out if you’re randomized to receive the Project PrEP-R Intervention or not.</w:t>
      </w:r>
    </w:p>
    <w:p w14:paraId="1F41DC7A" w14:textId="77777777" w:rsidR="00206454" w:rsidRDefault="00206454" w:rsidP="00281D15">
      <w:pPr>
        <w:pStyle w:val="Normal1"/>
        <w:spacing w:after="0" w:line="240" w:lineRule="auto"/>
        <w:rPr>
          <w:rFonts w:ascii="Times New Roman" w:eastAsia="Arial" w:hAnsi="Times New Roman" w:cs="Times New Roman"/>
          <w:b/>
          <w:sz w:val="24"/>
          <w:szCs w:val="24"/>
          <w:shd w:val="clear" w:color="auto" w:fill="D3D3D3"/>
        </w:rPr>
      </w:pPr>
    </w:p>
    <w:p w14:paraId="3CB404CB" w14:textId="77777777" w:rsidR="00663B36" w:rsidRPr="00281D15" w:rsidRDefault="00663B36" w:rsidP="00281D15">
      <w:pPr>
        <w:pStyle w:val="Normal1"/>
        <w:spacing w:after="0" w:line="240" w:lineRule="auto"/>
        <w:rPr>
          <w:rFonts w:ascii="Times New Roman" w:eastAsia="Arial" w:hAnsi="Times New Roman" w:cs="Times New Roman"/>
          <w:b/>
          <w:sz w:val="24"/>
          <w:szCs w:val="24"/>
          <w:shd w:val="clear" w:color="auto" w:fill="D3D3D3"/>
        </w:rPr>
      </w:pPr>
    </w:p>
    <w:p w14:paraId="6128BCBB" w14:textId="77777777" w:rsidR="00206454" w:rsidRPr="00281D15" w:rsidRDefault="00281D15" w:rsidP="00281D15">
      <w:pPr>
        <w:pStyle w:val="Normal1"/>
        <w:spacing w:after="0" w:line="240" w:lineRule="auto"/>
        <w:rPr>
          <w:rFonts w:ascii="Times New Roman" w:eastAsia="Arial" w:hAnsi="Times New Roman" w:cs="Times New Roman"/>
          <w:b/>
          <w:sz w:val="24"/>
          <w:szCs w:val="24"/>
        </w:rPr>
      </w:pPr>
      <w:r w:rsidRPr="00281D15">
        <w:rPr>
          <w:rFonts w:ascii="Times New Roman" w:eastAsia="Arial" w:hAnsi="Times New Roman" w:cs="Times New Roman"/>
          <w:b/>
          <w:sz w:val="24"/>
          <w:szCs w:val="24"/>
          <w:highlight w:val="yellow"/>
        </w:rPr>
        <w:t>IF RANDOMIZED TO CONTROL CONDITION:</w:t>
      </w:r>
      <w:r w:rsidRPr="00281D15">
        <w:rPr>
          <w:rFonts w:ascii="Times New Roman" w:eastAsia="Arial" w:hAnsi="Times New Roman" w:cs="Times New Roman"/>
          <w:b/>
          <w:sz w:val="24"/>
          <w:szCs w:val="24"/>
        </w:rPr>
        <w:t xml:space="preserve"> Okay, you’ve been randomly assigned to the control condition, so we’ll now finish your survey. After this, I’ll give you $40 in cash and we’ll set up an appointment for your next study visit. </w:t>
      </w:r>
    </w:p>
    <w:p w14:paraId="72DD3BBB" w14:textId="77777777" w:rsidR="00206454" w:rsidRPr="00281D15" w:rsidRDefault="00281D15" w:rsidP="00281D15">
      <w:pPr>
        <w:pStyle w:val="Normal1"/>
        <w:spacing w:after="0" w:line="240" w:lineRule="auto"/>
        <w:rPr>
          <w:rFonts w:ascii="Times New Roman" w:eastAsia="Arial" w:hAnsi="Times New Roman" w:cs="Times New Roman"/>
          <w:b/>
          <w:sz w:val="24"/>
          <w:szCs w:val="24"/>
        </w:rPr>
      </w:pPr>
      <w:r w:rsidRPr="00281D15">
        <w:rPr>
          <w:rFonts w:ascii="Times New Roman" w:hAnsi="Times New Roman" w:cs="Times New Roman"/>
          <w:noProof/>
          <w:sz w:val="24"/>
          <w:szCs w:val="24"/>
        </w:rPr>
        <mc:AlternateContent>
          <mc:Choice Requires="wps">
            <w:drawing>
              <wp:anchor distT="0" distB="0" distL="114300" distR="114300" simplePos="0" relativeHeight="251659264" behindDoc="0" locked="0" layoutInCell="0" hidden="0" allowOverlap="1" wp14:anchorId="3057EFCC" wp14:editId="38974132">
                <wp:simplePos x="0" y="0"/>
                <wp:positionH relativeFrom="margin">
                  <wp:posOffset>238125</wp:posOffset>
                </wp:positionH>
                <wp:positionV relativeFrom="paragraph">
                  <wp:posOffset>104775</wp:posOffset>
                </wp:positionV>
                <wp:extent cx="1003300" cy="330200"/>
                <wp:effectExtent l="0" t="0" r="0" b="0"/>
                <wp:wrapNone/>
                <wp:docPr id="5" name="Right Arrow 5"/>
                <wp:cNvGraphicFramePr/>
                <a:graphic xmlns:a="http://schemas.openxmlformats.org/drawingml/2006/main">
                  <a:graphicData uri="http://schemas.microsoft.com/office/word/2010/wordprocessingShape">
                    <wps:wsp>
                      <wps:cNvSpPr/>
                      <wps:spPr>
                        <a:xfrm>
                          <a:off x="4857050" y="3626648"/>
                          <a:ext cx="977899" cy="306704"/>
                        </a:xfrm>
                        <a:prstGeom prst="rightArrow">
                          <a:avLst>
                            <a:gd name="adj1" fmla="val 50000"/>
                            <a:gd name="adj2" fmla="val 49996"/>
                          </a:avLst>
                        </a:prstGeom>
                        <a:solidFill>
                          <a:srgbClr val="4F81BD"/>
                        </a:solidFill>
                        <a:ln w="25400" cap="flat" cmpd="sng">
                          <a:solidFill>
                            <a:srgbClr val="243F60"/>
                          </a:solidFill>
                          <a:prstDash val="solid"/>
                          <a:miter/>
                          <a:headEnd type="none" w="med" len="med"/>
                          <a:tailEnd type="none" w="med" len="med"/>
                        </a:ln>
                      </wps:spPr>
                      <wps:txbx>
                        <w:txbxContent>
                          <w:p w14:paraId="50B933B0" w14:textId="77777777" w:rsidR="00EB5250" w:rsidRDefault="00EB5250">
                            <w:pPr>
                              <w:pStyle w:val="Normal1"/>
                              <w:spacing w:after="0" w:line="240" w:lineRule="auto"/>
                              <w:textDirection w:val="btLr"/>
                            </w:pPr>
                          </w:p>
                        </w:txbxContent>
                      </wps:txbx>
                      <wps:bodyPr lIns="91425" tIns="91425" rIns="91425" bIns="91425" anchor="ctr" anchorCtr="0"/>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8.75pt;margin-top:8.25pt;width:79pt;height:26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" o:allowincell="f" adj="18213" fillcolor="#4f81bd" strokecolor="#243f60" strokeweight="2pt">
                <v:textbox inset="2.53958mm,2.53958mm,2.53958mm,2.53958mm">
                  <w:txbxContent>
                    <w:p w14:paraId="50B933B0" w14:textId="77777777" w:rsidR="00EB5250" w:rsidRDefault="00EB5250">
                      <w:pPr>
                        <w:pStyle w:val="Normal1"/>
                        <w:spacing w:after="0" w:line="240" w:lineRule="auto"/>
                        <w:textDirection w:val="btLr"/>
                      </w:pPr>
                    </w:p>
                  </w:txbxContent>
                </v:textbox>
                <w10:wrap anchorx="margin"/>
              </v:shape>
            </w:pict>
          </mc:Fallback>
        </mc:AlternateContent>
      </w:r>
    </w:p>
    <w:p w14:paraId="2C49610F" w14:textId="77777777" w:rsidR="00206454" w:rsidRPr="00281D15" w:rsidRDefault="00281D15" w:rsidP="00281D15">
      <w:pPr>
        <w:pStyle w:val="Normal1"/>
        <w:spacing w:after="0" w:line="240" w:lineRule="auto"/>
        <w:ind w:left="1440" w:firstLine="720"/>
        <w:rPr>
          <w:rFonts w:ascii="Times New Roman" w:eastAsia="Arial" w:hAnsi="Times New Roman" w:cs="Times New Roman"/>
          <w:b/>
          <w:sz w:val="24"/>
          <w:szCs w:val="24"/>
        </w:rPr>
      </w:pPr>
      <w:r w:rsidRPr="00281D15">
        <w:rPr>
          <w:rFonts w:ascii="Times New Roman" w:eastAsia="Arial" w:hAnsi="Times New Roman" w:cs="Times New Roman"/>
          <w:b/>
          <w:sz w:val="24"/>
          <w:szCs w:val="24"/>
        </w:rPr>
        <w:t xml:space="preserve">  PROCEED TO PART III OF BASELINE SURVEY</w:t>
      </w:r>
    </w:p>
    <w:p w14:paraId="161D3420" w14:textId="77777777" w:rsidR="00206454" w:rsidRPr="00281D15" w:rsidRDefault="00281D15" w:rsidP="00281D15">
      <w:pPr>
        <w:pStyle w:val="Normal1"/>
        <w:spacing w:after="0" w:line="240" w:lineRule="auto"/>
        <w:rPr>
          <w:rFonts w:ascii="Times New Roman" w:eastAsia="Arial" w:hAnsi="Times New Roman" w:cs="Times New Roman"/>
          <w:b/>
          <w:sz w:val="24"/>
          <w:szCs w:val="24"/>
        </w:rPr>
      </w:pPr>
      <w:r w:rsidRPr="00281D15">
        <w:rPr>
          <w:rFonts w:ascii="Times New Roman" w:eastAsia="Arial" w:hAnsi="Times New Roman" w:cs="Times New Roman"/>
          <w:b/>
          <w:sz w:val="24"/>
          <w:szCs w:val="24"/>
        </w:rPr>
        <w:t xml:space="preserve"> </w:t>
      </w:r>
    </w:p>
    <w:p w14:paraId="79656186" w14:textId="77777777" w:rsidR="00206454" w:rsidRPr="00281D15" w:rsidRDefault="00206454" w:rsidP="00281D15">
      <w:pPr>
        <w:pStyle w:val="Normal1"/>
        <w:spacing w:after="0" w:line="240" w:lineRule="auto"/>
        <w:rPr>
          <w:rFonts w:ascii="Times New Roman" w:eastAsia="Arial" w:hAnsi="Times New Roman" w:cs="Times New Roman"/>
          <w:b/>
          <w:sz w:val="24"/>
          <w:szCs w:val="24"/>
        </w:rPr>
      </w:pPr>
    </w:p>
    <w:p w14:paraId="415B50D5" w14:textId="77777777" w:rsidR="00206454" w:rsidRPr="00281D15" w:rsidRDefault="00281D15" w:rsidP="00281D15">
      <w:pPr>
        <w:pStyle w:val="Normal1"/>
        <w:spacing w:after="0" w:line="240" w:lineRule="auto"/>
        <w:rPr>
          <w:rFonts w:ascii="Times New Roman" w:eastAsia="Arial" w:hAnsi="Times New Roman" w:cs="Times New Roman"/>
          <w:b/>
          <w:i/>
          <w:sz w:val="24"/>
          <w:szCs w:val="24"/>
        </w:rPr>
      </w:pPr>
      <w:r w:rsidRPr="00281D15">
        <w:rPr>
          <w:rFonts w:ascii="Times New Roman" w:eastAsia="Arial" w:hAnsi="Times New Roman" w:cs="Times New Roman"/>
          <w:b/>
          <w:sz w:val="24"/>
          <w:szCs w:val="24"/>
          <w:highlight w:val="green"/>
        </w:rPr>
        <w:t>IF RANDOMIZED TO PREP-R INTERVENTION CONDITION</w:t>
      </w:r>
      <w:r w:rsidRPr="00281D15">
        <w:rPr>
          <w:rFonts w:ascii="Times New Roman" w:eastAsia="Arial" w:hAnsi="Times New Roman" w:cs="Times New Roman"/>
          <w:b/>
          <w:sz w:val="24"/>
          <w:szCs w:val="24"/>
        </w:rPr>
        <w:t xml:space="preserve">: Okay, you’ve been randomly assigned to receive the PrEP-R Support Program. Next, we’re going to pick your support confidant and </w:t>
      </w:r>
      <w:r w:rsidRPr="00281D15">
        <w:rPr>
          <w:rFonts w:ascii="Times New Roman" w:eastAsia="Arial" w:hAnsi="Times New Roman" w:cs="Times New Roman"/>
          <w:b/>
          <w:i/>
          <w:sz w:val="24"/>
          <w:szCs w:val="24"/>
        </w:rPr>
        <w:t>finish the baseline survey.</w:t>
      </w:r>
    </w:p>
    <w:p w14:paraId="6738DEA8" w14:textId="77777777" w:rsidR="00206454" w:rsidRPr="00281D15" w:rsidRDefault="008C2182" w:rsidP="00281D15">
      <w:pPr>
        <w:pStyle w:val="Normal1"/>
        <w:spacing w:after="0" w:line="240" w:lineRule="auto"/>
        <w:rPr>
          <w:rFonts w:ascii="Times New Roman" w:eastAsia="Arial" w:hAnsi="Times New Roman" w:cs="Times New Roman"/>
          <w:b/>
          <w:i/>
          <w:sz w:val="24"/>
          <w:szCs w:val="24"/>
        </w:rPr>
      </w:pPr>
      <w:r w:rsidRPr="00281D15">
        <w:rPr>
          <w:rFonts w:ascii="Times New Roman" w:hAnsi="Times New Roman" w:cs="Times New Roman"/>
          <w:noProof/>
          <w:sz w:val="24"/>
          <w:szCs w:val="24"/>
        </w:rPr>
        <mc:AlternateContent>
          <mc:Choice Requires="wps">
            <w:drawing>
              <wp:anchor distT="0" distB="0" distL="114300" distR="114300" simplePos="0" relativeHeight="251660288" behindDoc="0" locked="0" layoutInCell="0" hidden="0" allowOverlap="1" wp14:anchorId="1DACFE12" wp14:editId="109BC964">
                <wp:simplePos x="0" y="0"/>
                <wp:positionH relativeFrom="margin">
                  <wp:posOffset>114300</wp:posOffset>
                </wp:positionH>
                <wp:positionV relativeFrom="paragraph">
                  <wp:posOffset>98425</wp:posOffset>
                </wp:positionV>
                <wp:extent cx="1003300" cy="330200"/>
                <wp:effectExtent l="0" t="25400" r="63500" b="50800"/>
                <wp:wrapNone/>
                <wp:docPr id="3" name="Right Arrow 3"/>
                <wp:cNvGraphicFramePr/>
                <a:graphic xmlns:a="http://schemas.openxmlformats.org/drawingml/2006/main">
                  <a:graphicData uri="http://schemas.microsoft.com/office/word/2010/wordprocessingShape">
                    <wps:wsp>
                      <wps:cNvSpPr/>
                      <wps:spPr>
                        <a:xfrm>
                          <a:off x="0" y="0"/>
                          <a:ext cx="1003300" cy="330200"/>
                        </a:xfrm>
                        <a:prstGeom prst="rightArrow">
                          <a:avLst>
                            <a:gd name="adj1" fmla="val 50000"/>
                            <a:gd name="adj2" fmla="val 49996"/>
                          </a:avLst>
                        </a:prstGeom>
                        <a:solidFill>
                          <a:srgbClr val="4F81BD"/>
                        </a:solidFill>
                        <a:ln w="25400" cap="flat" cmpd="sng">
                          <a:solidFill>
                            <a:srgbClr val="243F60"/>
                          </a:solidFill>
                          <a:prstDash val="solid"/>
                          <a:miter/>
                          <a:headEnd type="none" w="med" len="med"/>
                          <a:tailEnd type="none" w="med" len="med"/>
                        </a:ln>
                      </wps:spPr>
                      <wps:txbx>
                        <w:txbxContent>
                          <w:p w14:paraId="75C4EEE2" w14:textId="77777777" w:rsidR="00EB5250" w:rsidRDefault="00EB5250">
                            <w:pPr>
                              <w:pStyle w:val="Normal1"/>
                              <w:spacing w:after="0" w:line="240" w:lineRule="auto"/>
                              <w:textDirection w:val="btLr"/>
                            </w:pPr>
                          </w:p>
                        </w:txbxContent>
                      </wps:txbx>
                      <wps:bodyPr lIns="91425" tIns="91425" rIns="91425" bIns="91425" anchor="ctr" anchorCtr="0"/>
                    </wps:wsp>
                  </a:graphicData>
                </a:graphic>
              </wp:anchor>
            </w:drawing>
          </mc:Choice>
          <mc:Fallback>
            <w:pict>
              <v:shape id="Right Arrow 3" o:spid="_x0000_s1027" type="#_x0000_t13" style="position:absolute;margin-left:9pt;margin-top:7.75pt;width:79pt;height:26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" o:allowincell="f" adj="18046" fillcolor="#4f81bd" strokecolor="#243f60" strokeweight="2pt">
                <v:textbox inset="2.53958mm,2.53958mm,2.53958mm,2.53958mm">
                  <w:txbxContent>
                    <w:p w14:paraId="75C4EEE2" w14:textId="77777777" w:rsidR="00EB5250" w:rsidRDefault="00EB5250">
                      <w:pPr>
                        <w:pStyle w:val="Normal1"/>
                        <w:spacing w:after="0" w:line="240" w:lineRule="auto"/>
                        <w:textDirection w:val="btLr"/>
                      </w:pPr>
                    </w:p>
                  </w:txbxContent>
                </v:textbox>
                <w10:wrap anchorx="margin"/>
              </v:shape>
            </w:pict>
          </mc:Fallback>
        </mc:AlternateContent>
      </w:r>
      <w:r w:rsidR="00281D15" w:rsidRPr="00281D15">
        <w:rPr>
          <w:rFonts w:ascii="Times New Roman" w:eastAsia="Arial" w:hAnsi="Times New Roman" w:cs="Times New Roman"/>
          <w:b/>
          <w:i/>
          <w:sz w:val="24"/>
          <w:szCs w:val="24"/>
        </w:rPr>
        <w:t xml:space="preserve"> </w:t>
      </w:r>
    </w:p>
    <w:p w14:paraId="0BC2C6B9" w14:textId="77777777" w:rsidR="00206454" w:rsidRDefault="008C2182" w:rsidP="00281D15">
      <w:pPr>
        <w:pStyle w:val="Normal1"/>
        <w:spacing w:after="0" w:line="240" w:lineRule="auto"/>
        <w:rPr>
          <w:rFonts w:ascii="Times New Roman" w:eastAsia="Arial" w:hAnsi="Times New Roman" w:cs="Times New Roman"/>
          <w:b/>
          <w:sz w:val="24"/>
          <w:szCs w:val="24"/>
        </w:rPr>
      </w:pPr>
      <w:r>
        <w:rPr>
          <w:rFonts w:ascii="Times New Roman" w:eastAsia="Arial" w:hAnsi="Times New Roman" w:cs="Times New Roman"/>
          <w:b/>
          <w:i/>
          <w:sz w:val="24"/>
          <w:szCs w:val="24"/>
        </w:rPr>
        <w:tab/>
      </w:r>
      <w:r>
        <w:rPr>
          <w:rFonts w:ascii="Times New Roman" w:eastAsia="Arial" w:hAnsi="Times New Roman" w:cs="Times New Roman"/>
          <w:b/>
          <w:i/>
          <w:sz w:val="24"/>
          <w:szCs w:val="24"/>
        </w:rPr>
        <w:tab/>
      </w:r>
      <w:r>
        <w:rPr>
          <w:rFonts w:ascii="Times New Roman" w:eastAsia="Arial" w:hAnsi="Times New Roman" w:cs="Times New Roman"/>
          <w:b/>
          <w:i/>
          <w:sz w:val="24"/>
          <w:szCs w:val="24"/>
        </w:rPr>
        <w:tab/>
      </w:r>
      <w:r w:rsidR="00281D15" w:rsidRPr="00281D15">
        <w:rPr>
          <w:rFonts w:ascii="Times New Roman" w:eastAsia="Arial" w:hAnsi="Times New Roman" w:cs="Times New Roman"/>
          <w:b/>
          <w:sz w:val="24"/>
          <w:szCs w:val="24"/>
        </w:rPr>
        <w:t>PROCEED TO SC ALGORITHM WORKSHEE</w:t>
      </w:r>
      <w:r>
        <w:rPr>
          <w:rFonts w:ascii="Times New Roman" w:eastAsia="Arial" w:hAnsi="Times New Roman" w:cs="Times New Roman"/>
          <w:b/>
          <w:sz w:val="24"/>
          <w:szCs w:val="24"/>
        </w:rPr>
        <w:t>T</w:t>
      </w:r>
    </w:p>
    <w:p w14:paraId="4A4E6C11" w14:textId="77777777" w:rsidR="00663B36" w:rsidRPr="008C2182" w:rsidRDefault="00663B36" w:rsidP="00281D15">
      <w:pPr>
        <w:pStyle w:val="Normal1"/>
        <w:spacing w:after="0" w:line="240" w:lineRule="auto"/>
        <w:rPr>
          <w:rFonts w:ascii="Times New Roman" w:eastAsia="Arial" w:hAnsi="Times New Roman" w:cs="Times New Roman"/>
          <w:b/>
          <w:i/>
          <w:sz w:val="24"/>
          <w:szCs w:val="24"/>
        </w:rPr>
      </w:pPr>
    </w:p>
    <w:p w14:paraId="3D949F3E" w14:textId="77777777" w:rsidR="00663B36" w:rsidRPr="00663B36" w:rsidRDefault="00663B36" w:rsidP="00663B36">
      <w:pPr>
        <w:jc w:val="center"/>
        <w:rPr>
          <w:rFonts w:ascii="Times New Roman" w:hAnsi="Times New Roman" w:cs="Times New Roman"/>
          <w:i/>
          <w:sz w:val="24"/>
          <w:szCs w:val="24"/>
        </w:rPr>
      </w:pPr>
      <w:r w:rsidRPr="00663B36">
        <w:rPr>
          <w:rFonts w:ascii="Times New Roman" w:hAnsi="Times New Roman" w:cs="Times New Roman"/>
          <w:b/>
          <w:sz w:val="24"/>
          <w:szCs w:val="24"/>
          <w:highlight w:val="green"/>
        </w:rPr>
        <w:lastRenderedPageBreak/>
        <w:t>FOR PARTICIPANTS RANDOMIZED TO PREP-R INTERVENTION CONDITION</w:t>
      </w:r>
    </w:p>
    <w:p w14:paraId="09ADE9EA" w14:textId="77777777" w:rsidR="00663B36" w:rsidRPr="00333EB8" w:rsidRDefault="00663B36" w:rsidP="00663B36">
      <w:pPr>
        <w:pStyle w:val="Header"/>
        <w:jc w:val="center"/>
        <w:rPr>
          <w:rFonts w:cs="Times New Roman"/>
          <w:b/>
        </w:rPr>
      </w:pPr>
      <w:r>
        <w:rPr>
          <w:rFonts w:cs="Times New Roman"/>
          <w:b/>
        </w:rPr>
        <w:t xml:space="preserve">PrEP-R SC Algorithm Worksheet: </w:t>
      </w:r>
      <w:r w:rsidRPr="00333EB8">
        <w:rPr>
          <w:rFonts w:cs="Times New Roman"/>
          <w:b/>
        </w:rPr>
        <w:t>Enter Sociogram scores to identity potential support confidants.</w:t>
      </w:r>
    </w:p>
    <w:p w14:paraId="6FF3680F" w14:textId="77777777" w:rsidR="00663B36" w:rsidRDefault="00663B36" w:rsidP="00663B36">
      <w:pPr>
        <w:pStyle w:val="Header"/>
        <w:jc w:val="center"/>
        <w:rPr>
          <w:rFonts w:cs="Times New Roman"/>
          <w:b/>
        </w:rPr>
      </w:pPr>
      <w:r w:rsidRPr="00333EB8">
        <w:rPr>
          <w:rFonts w:cs="Times New Roman"/>
          <w:b/>
        </w:rPr>
        <w:t>LOWER scores reflect more stable / supportive relationships.</w:t>
      </w:r>
    </w:p>
    <w:p w14:paraId="67EBEE2C" w14:textId="77777777" w:rsidR="00663B36" w:rsidRPr="00663B36" w:rsidRDefault="00663B36" w:rsidP="00663B36">
      <w:pPr>
        <w:pStyle w:val="Header"/>
        <w:jc w:val="center"/>
        <w:rPr>
          <w:rFonts w:cs="Times New Roman"/>
          <w:b/>
        </w:rPr>
      </w:pPr>
    </w:p>
    <w:p w14:paraId="611D0F62" w14:textId="76037AD4" w:rsidR="00663B36" w:rsidRPr="00663B36" w:rsidRDefault="00663B36" w:rsidP="00663B36">
      <w:pPr>
        <w:spacing w:line="240" w:lineRule="auto"/>
        <w:rPr>
          <w:rFonts w:ascii="Times New Roman" w:hAnsi="Times New Roman" w:cs="Times New Roman"/>
          <w:sz w:val="24"/>
          <w:szCs w:val="24"/>
        </w:rPr>
      </w:pPr>
      <w:r w:rsidRPr="00663B36">
        <w:rPr>
          <w:rFonts w:ascii="Times New Roman" w:hAnsi="Times New Roman" w:cs="Times New Roman"/>
          <w:i/>
          <w:sz w:val="24"/>
          <w:szCs w:val="24"/>
        </w:rPr>
        <w:t>W</w:t>
      </w:r>
      <w:r w:rsidRPr="00663B36">
        <w:rPr>
          <w:rFonts w:ascii="Times New Roman" w:hAnsi="Times New Roman" w:cs="Times New Roman"/>
          <w:i/>
          <w:iCs/>
          <w:sz w:val="24"/>
          <w:szCs w:val="24"/>
        </w:rPr>
        <w:t xml:space="preserve">e have a lot of information about some of the different people in your life. </w:t>
      </w:r>
      <w:r w:rsidRPr="00663B36">
        <w:rPr>
          <w:rFonts w:ascii="Times New Roman" w:hAnsi="Times New Roman" w:cs="Times New Roman"/>
          <w:i/>
          <w:sz w:val="24"/>
          <w:szCs w:val="24"/>
        </w:rPr>
        <w:t xml:space="preserve">I’d like you to think about the person who </w:t>
      </w:r>
      <w:r w:rsidR="004879C9">
        <w:rPr>
          <w:rFonts w:ascii="Times New Roman" w:hAnsi="Times New Roman" w:cs="Times New Roman"/>
          <w:i/>
          <w:sz w:val="24"/>
          <w:szCs w:val="24"/>
        </w:rPr>
        <w:t xml:space="preserve">you </w:t>
      </w:r>
      <w:r w:rsidRPr="00663B36">
        <w:rPr>
          <w:rFonts w:ascii="Times New Roman" w:hAnsi="Times New Roman" w:cs="Times New Roman"/>
          <w:i/>
          <w:sz w:val="24"/>
          <w:szCs w:val="24"/>
        </w:rPr>
        <w:t>want to join Project PreP-R as your support person.</w:t>
      </w:r>
      <w:r w:rsidRPr="00FA6EBE">
        <w:rPr>
          <w:rFonts w:ascii="Times New Roman" w:hAnsi="Times New Roman" w:cs="Times New Roman"/>
          <w:i/>
          <w:color w:val="auto"/>
          <w:sz w:val="24"/>
          <w:szCs w:val="24"/>
        </w:rPr>
        <w:t xml:space="preserve"> </w:t>
      </w:r>
      <w:r w:rsidR="00FA6EBE" w:rsidRPr="00FA6EBE">
        <w:rPr>
          <w:rFonts w:ascii="Times New Roman" w:hAnsi="Times New Roman" w:cs="Times New Roman"/>
          <w:i/>
          <w:color w:val="auto"/>
          <w:sz w:val="24"/>
          <w:szCs w:val="24"/>
        </w:rPr>
        <w:t>This should be someone you can rely on and trust to help you attend appointments, adhere to your PrEP meds, and help you to overcome any barriers to staying fully engaged in your care</w:t>
      </w:r>
      <w:r w:rsidRPr="00663B36">
        <w:rPr>
          <w:rFonts w:ascii="Times New Roman" w:hAnsi="Times New Roman" w:cs="Times New Roman"/>
          <w:i/>
          <w:iCs/>
          <w:sz w:val="24"/>
          <w:szCs w:val="24"/>
        </w:rPr>
        <w:t>. Unfortunately, current romantic and sexual partners aren’t eligible to join.</w:t>
      </w:r>
      <w:r w:rsidRPr="00663B36">
        <w:rPr>
          <w:rFonts w:ascii="Times New Roman" w:hAnsi="Times New Roman" w:cs="Times New Roman"/>
          <w:sz w:val="24"/>
          <w:szCs w:val="24"/>
        </w:rPr>
        <w:t xml:space="preserve"> </w:t>
      </w:r>
      <w:r w:rsidRPr="00663B36">
        <w:rPr>
          <w:rFonts w:ascii="Times New Roman" w:hAnsi="Times New Roman" w:cs="Times New Roman"/>
          <w:i/>
          <w:sz w:val="24"/>
          <w:szCs w:val="24"/>
        </w:rPr>
        <w:t xml:space="preserve">While you are doing that, I’m also going to review your responses from the sociogram. Then we’ll discuss who you want to join Project PreP-R with you. </w:t>
      </w:r>
    </w:p>
    <w:p w14:paraId="32E4170B" w14:textId="77777777" w:rsidR="00663B36" w:rsidRPr="00663B36" w:rsidRDefault="00663B36" w:rsidP="00663B36">
      <w:pPr>
        <w:pStyle w:val="Header"/>
        <w:rPr>
          <w:rFonts w:cs="Times New Roman"/>
          <w:b/>
          <w:sz w:val="22"/>
          <w:szCs w:val="22"/>
        </w:rPr>
      </w:pPr>
    </w:p>
    <w:tbl>
      <w:tblPr>
        <w:tblStyle w:val="TableGrid"/>
        <w:tblW w:w="10710" w:type="dxa"/>
        <w:tblInd w:w="36" w:type="dxa"/>
        <w:tblLook w:val="04A0" w:firstRow="1" w:lastRow="0" w:firstColumn="1" w:lastColumn="0" w:noHBand="0" w:noVBand="1"/>
      </w:tblPr>
      <w:tblGrid>
        <w:gridCol w:w="2952"/>
        <w:gridCol w:w="1566"/>
        <w:gridCol w:w="1548"/>
        <w:gridCol w:w="1548"/>
        <w:gridCol w:w="1548"/>
        <w:gridCol w:w="1548"/>
      </w:tblGrid>
      <w:tr w:rsidR="00663B36" w:rsidRPr="00663B36" w14:paraId="420D1D6E" w14:textId="77777777" w:rsidTr="00663B36">
        <w:tc>
          <w:tcPr>
            <w:tcW w:w="2952" w:type="dxa"/>
          </w:tcPr>
          <w:p w14:paraId="7354BECF" w14:textId="77777777" w:rsidR="00663B36" w:rsidRPr="00663B36" w:rsidRDefault="00663B36" w:rsidP="00663B36">
            <w:pPr>
              <w:rPr>
                <w:rFonts w:ascii="Times New Roman" w:hAnsi="Times New Roman" w:cs="Times New Roman"/>
                <w:sz w:val="20"/>
                <w:szCs w:val="20"/>
              </w:rPr>
            </w:pPr>
          </w:p>
        </w:tc>
        <w:tc>
          <w:tcPr>
            <w:tcW w:w="1566" w:type="dxa"/>
          </w:tcPr>
          <w:p w14:paraId="152905C9" w14:textId="77777777" w:rsidR="00663B36" w:rsidRPr="00663B36" w:rsidRDefault="00663B36" w:rsidP="00663B36">
            <w:pPr>
              <w:jc w:val="center"/>
              <w:rPr>
                <w:rFonts w:ascii="Times New Roman" w:hAnsi="Times New Roman" w:cs="Times New Roman"/>
                <w:b/>
                <w:sz w:val="20"/>
                <w:szCs w:val="20"/>
              </w:rPr>
            </w:pPr>
            <w:r w:rsidRPr="00663B36">
              <w:rPr>
                <w:rFonts w:ascii="Times New Roman" w:hAnsi="Times New Roman" w:cs="Times New Roman"/>
                <w:b/>
                <w:sz w:val="20"/>
                <w:szCs w:val="20"/>
              </w:rPr>
              <w:t>PERSON 1</w:t>
            </w:r>
          </w:p>
          <w:p w14:paraId="61CFA9CA" w14:textId="77777777" w:rsidR="00663B36" w:rsidRPr="00663B36" w:rsidRDefault="00663B36" w:rsidP="00663B36">
            <w:pPr>
              <w:rPr>
                <w:rFonts w:ascii="Times New Roman" w:hAnsi="Times New Roman" w:cs="Times New Roman"/>
                <w:sz w:val="20"/>
                <w:szCs w:val="20"/>
              </w:rPr>
            </w:pPr>
          </w:p>
        </w:tc>
        <w:tc>
          <w:tcPr>
            <w:tcW w:w="1548" w:type="dxa"/>
          </w:tcPr>
          <w:p w14:paraId="76B185F1" w14:textId="77777777" w:rsidR="00663B36" w:rsidRPr="00663B36" w:rsidRDefault="00663B36" w:rsidP="00663B36">
            <w:pPr>
              <w:jc w:val="center"/>
              <w:rPr>
                <w:rFonts w:ascii="Times New Roman" w:hAnsi="Times New Roman" w:cs="Times New Roman"/>
                <w:b/>
                <w:sz w:val="20"/>
                <w:szCs w:val="20"/>
              </w:rPr>
            </w:pPr>
            <w:r w:rsidRPr="00663B36">
              <w:rPr>
                <w:rFonts w:ascii="Times New Roman" w:hAnsi="Times New Roman" w:cs="Times New Roman"/>
                <w:b/>
                <w:sz w:val="20"/>
                <w:szCs w:val="20"/>
              </w:rPr>
              <w:t>PERSON 2</w:t>
            </w:r>
          </w:p>
          <w:p w14:paraId="136C6D68" w14:textId="77777777" w:rsidR="00663B36" w:rsidRPr="00663B36" w:rsidRDefault="00663B36" w:rsidP="00663B36">
            <w:pPr>
              <w:jc w:val="center"/>
              <w:rPr>
                <w:rFonts w:ascii="Times New Roman" w:hAnsi="Times New Roman" w:cs="Times New Roman"/>
                <w:b/>
                <w:sz w:val="20"/>
                <w:szCs w:val="20"/>
              </w:rPr>
            </w:pPr>
          </w:p>
        </w:tc>
        <w:tc>
          <w:tcPr>
            <w:tcW w:w="1548" w:type="dxa"/>
          </w:tcPr>
          <w:p w14:paraId="41ADF630" w14:textId="77777777" w:rsidR="00663B36" w:rsidRPr="00663B36" w:rsidRDefault="00663B36" w:rsidP="00663B36">
            <w:pPr>
              <w:jc w:val="center"/>
              <w:rPr>
                <w:rFonts w:ascii="Times New Roman" w:hAnsi="Times New Roman" w:cs="Times New Roman"/>
                <w:b/>
                <w:sz w:val="20"/>
                <w:szCs w:val="20"/>
              </w:rPr>
            </w:pPr>
            <w:r w:rsidRPr="00663B36">
              <w:rPr>
                <w:rFonts w:ascii="Times New Roman" w:hAnsi="Times New Roman" w:cs="Times New Roman"/>
                <w:b/>
                <w:sz w:val="20"/>
                <w:szCs w:val="20"/>
              </w:rPr>
              <w:t>PERSON 3</w:t>
            </w:r>
          </w:p>
          <w:p w14:paraId="49CA6D3F" w14:textId="77777777" w:rsidR="00663B36" w:rsidRPr="00663B36" w:rsidRDefault="00663B36" w:rsidP="00663B36">
            <w:pPr>
              <w:jc w:val="center"/>
              <w:rPr>
                <w:rFonts w:ascii="Times New Roman" w:hAnsi="Times New Roman" w:cs="Times New Roman"/>
                <w:b/>
                <w:sz w:val="20"/>
                <w:szCs w:val="20"/>
              </w:rPr>
            </w:pPr>
          </w:p>
        </w:tc>
        <w:tc>
          <w:tcPr>
            <w:tcW w:w="1548" w:type="dxa"/>
          </w:tcPr>
          <w:p w14:paraId="75CDF39C" w14:textId="77777777" w:rsidR="00663B36" w:rsidRPr="00663B36" w:rsidRDefault="00663B36" w:rsidP="00663B36">
            <w:pPr>
              <w:jc w:val="center"/>
              <w:rPr>
                <w:rFonts w:ascii="Times New Roman" w:hAnsi="Times New Roman" w:cs="Times New Roman"/>
                <w:b/>
                <w:sz w:val="20"/>
                <w:szCs w:val="20"/>
              </w:rPr>
            </w:pPr>
            <w:r w:rsidRPr="00663B36">
              <w:rPr>
                <w:rFonts w:ascii="Times New Roman" w:hAnsi="Times New Roman" w:cs="Times New Roman"/>
                <w:b/>
                <w:sz w:val="20"/>
                <w:szCs w:val="20"/>
              </w:rPr>
              <w:t>PERSON 4</w:t>
            </w:r>
          </w:p>
          <w:p w14:paraId="79078CD2" w14:textId="77777777" w:rsidR="00663B36" w:rsidRPr="00663B36" w:rsidRDefault="00663B36" w:rsidP="00663B36">
            <w:pPr>
              <w:jc w:val="center"/>
              <w:rPr>
                <w:rFonts w:ascii="Times New Roman" w:hAnsi="Times New Roman" w:cs="Times New Roman"/>
                <w:b/>
                <w:sz w:val="20"/>
                <w:szCs w:val="20"/>
              </w:rPr>
            </w:pPr>
          </w:p>
        </w:tc>
        <w:tc>
          <w:tcPr>
            <w:tcW w:w="1548" w:type="dxa"/>
          </w:tcPr>
          <w:p w14:paraId="31B25CE2" w14:textId="77777777" w:rsidR="00663B36" w:rsidRPr="00663B36" w:rsidRDefault="00663B36" w:rsidP="00663B36">
            <w:pPr>
              <w:jc w:val="center"/>
              <w:rPr>
                <w:rFonts w:ascii="Times New Roman" w:hAnsi="Times New Roman" w:cs="Times New Roman"/>
                <w:b/>
                <w:sz w:val="20"/>
                <w:szCs w:val="20"/>
              </w:rPr>
            </w:pPr>
            <w:r w:rsidRPr="00663B36">
              <w:rPr>
                <w:rFonts w:ascii="Times New Roman" w:hAnsi="Times New Roman" w:cs="Times New Roman"/>
                <w:b/>
                <w:sz w:val="20"/>
                <w:szCs w:val="20"/>
              </w:rPr>
              <w:t>PERSON 5</w:t>
            </w:r>
          </w:p>
          <w:p w14:paraId="22A2290A" w14:textId="77777777" w:rsidR="00663B36" w:rsidRPr="00663B36" w:rsidRDefault="00663B36" w:rsidP="00663B36">
            <w:pPr>
              <w:jc w:val="center"/>
              <w:rPr>
                <w:rFonts w:ascii="Times New Roman" w:hAnsi="Times New Roman" w:cs="Times New Roman"/>
                <w:b/>
                <w:sz w:val="20"/>
                <w:szCs w:val="20"/>
              </w:rPr>
            </w:pPr>
          </w:p>
        </w:tc>
      </w:tr>
      <w:tr w:rsidR="00663B36" w:rsidRPr="00663B36" w14:paraId="160B7141" w14:textId="77777777" w:rsidTr="00663B36">
        <w:trPr>
          <w:trHeight w:val="377"/>
        </w:trPr>
        <w:tc>
          <w:tcPr>
            <w:tcW w:w="2952" w:type="dxa"/>
            <w:shd w:val="clear" w:color="auto" w:fill="C2D69B" w:themeFill="accent3" w:themeFillTint="99"/>
          </w:tcPr>
          <w:p w14:paraId="0C2ED2AA" w14:textId="77777777" w:rsidR="00663B36" w:rsidRPr="00663B36" w:rsidRDefault="00663B36" w:rsidP="00663B36">
            <w:pPr>
              <w:rPr>
                <w:rFonts w:ascii="Times New Roman" w:hAnsi="Times New Roman" w:cs="Times New Roman"/>
                <w:b/>
                <w:sz w:val="20"/>
                <w:szCs w:val="20"/>
              </w:rPr>
            </w:pPr>
            <w:r w:rsidRPr="00663B36">
              <w:rPr>
                <w:rFonts w:ascii="Times New Roman" w:hAnsi="Times New Roman" w:cs="Times New Roman"/>
                <w:b/>
                <w:sz w:val="20"/>
                <w:szCs w:val="20"/>
              </w:rPr>
              <w:t>Q1: RELATIONSHIP</w:t>
            </w:r>
          </w:p>
          <w:p w14:paraId="7B548518" w14:textId="1D913940" w:rsidR="00663B36" w:rsidRPr="00663B36" w:rsidRDefault="00663B36" w:rsidP="00663B36">
            <w:pPr>
              <w:rPr>
                <w:rFonts w:ascii="Times New Roman" w:hAnsi="Times New Roman" w:cs="Times New Roman"/>
                <w:b/>
                <w:sz w:val="20"/>
                <w:szCs w:val="20"/>
              </w:rPr>
            </w:pPr>
            <w:r w:rsidRPr="00663B36">
              <w:rPr>
                <w:rFonts w:ascii="Times New Roman" w:hAnsi="Times New Roman" w:cs="Times New Roman"/>
                <w:b/>
                <w:sz w:val="20"/>
                <w:szCs w:val="20"/>
              </w:rPr>
              <w:t xml:space="preserve">H-A </w:t>
            </w:r>
            <w:r w:rsidR="004879C9">
              <w:rPr>
                <w:rFonts w:ascii="Times New Roman" w:hAnsi="Times New Roman" w:cs="Times New Roman"/>
                <w:b/>
                <w:sz w:val="20"/>
                <w:szCs w:val="20"/>
              </w:rPr>
              <w:t>1</w:t>
            </w:r>
            <w:r w:rsidRPr="00663B36">
              <w:rPr>
                <w:rFonts w:ascii="Times New Roman" w:hAnsi="Times New Roman" w:cs="Times New Roman"/>
                <w:b/>
                <w:sz w:val="20"/>
                <w:szCs w:val="20"/>
              </w:rPr>
              <w:t>-6: NOT ELIGIBLE</w:t>
            </w:r>
          </w:p>
        </w:tc>
        <w:tc>
          <w:tcPr>
            <w:tcW w:w="1566" w:type="dxa"/>
            <w:shd w:val="clear" w:color="auto" w:fill="C2D69B" w:themeFill="accent3" w:themeFillTint="99"/>
          </w:tcPr>
          <w:p w14:paraId="7482D28A" w14:textId="77777777" w:rsidR="00663B36" w:rsidRPr="00663B36" w:rsidRDefault="00663B36" w:rsidP="00663B36">
            <w:pPr>
              <w:jc w:val="center"/>
              <w:rPr>
                <w:rFonts w:ascii="Times New Roman" w:hAnsi="Times New Roman" w:cs="Times New Roman"/>
                <w:sz w:val="20"/>
                <w:szCs w:val="20"/>
              </w:rPr>
            </w:pPr>
          </w:p>
        </w:tc>
        <w:tc>
          <w:tcPr>
            <w:tcW w:w="1548" w:type="dxa"/>
            <w:shd w:val="clear" w:color="auto" w:fill="C2D69B" w:themeFill="accent3" w:themeFillTint="99"/>
          </w:tcPr>
          <w:p w14:paraId="59D3FCD4" w14:textId="77777777" w:rsidR="00663B36" w:rsidRPr="00663B36" w:rsidRDefault="00663B36" w:rsidP="00663B36">
            <w:pPr>
              <w:jc w:val="center"/>
              <w:rPr>
                <w:rFonts w:ascii="Times New Roman" w:hAnsi="Times New Roman" w:cs="Times New Roman"/>
                <w:sz w:val="20"/>
                <w:szCs w:val="20"/>
              </w:rPr>
            </w:pPr>
          </w:p>
        </w:tc>
        <w:tc>
          <w:tcPr>
            <w:tcW w:w="1548" w:type="dxa"/>
            <w:shd w:val="clear" w:color="auto" w:fill="C2D69B" w:themeFill="accent3" w:themeFillTint="99"/>
          </w:tcPr>
          <w:p w14:paraId="3497453B" w14:textId="77777777" w:rsidR="00663B36" w:rsidRPr="00663B36" w:rsidRDefault="00663B36" w:rsidP="00663B36">
            <w:pPr>
              <w:jc w:val="center"/>
              <w:rPr>
                <w:rFonts w:ascii="Times New Roman" w:hAnsi="Times New Roman" w:cs="Times New Roman"/>
                <w:sz w:val="20"/>
                <w:szCs w:val="20"/>
              </w:rPr>
            </w:pPr>
          </w:p>
        </w:tc>
        <w:tc>
          <w:tcPr>
            <w:tcW w:w="1548" w:type="dxa"/>
            <w:shd w:val="clear" w:color="auto" w:fill="C2D69B" w:themeFill="accent3" w:themeFillTint="99"/>
          </w:tcPr>
          <w:p w14:paraId="2A47B7B6" w14:textId="77777777" w:rsidR="00663B36" w:rsidRPr="00663B36" w:rsidRDefault="00663B36" w:rsidP="00663B36">
            <w:pPr>
              <w:jc w:val="center"/>
              <w:rPr>
                <w:rFonts w:ascii="Times New Roman" w:hAnsi="Times New Roman" w:cs="Times New Roman"/>
                <w:sz w:val="20"/>
                <w:szCs w:val="20"/>
              </w:rPr>
            </w:pPr>
          </w:p>
        </w:tc>
        <w:tc>
          <w:tcPr>
            <w:tcW w:w="1548" w:type="dxa"/>
            <w:shd w:val="clear" w:color="auto" w:fill="C2D69B" w:themeFill="accent3" w:themeFillTint="99"/>
          </w:tcPr>
          <w:p w14:paraId="1C5F7B57" w14:textId="77777777" w:rsidR="00663B36" w:rsidRPr="00663B36" w:rsidRDefault="00663B36" w:rsidP="00663B36">
            <w:pPr>
              <w:jc w:val="center"/>
              <w:rPr>
                <w:rFonts w:ascii="Times New Roman" w:hAnsi="Times New Roman" w:cs="Times New Roman"/>
                <w:sz w:val="20"/>
                <w:szCs w:val="20"/>
              </w:rPr>
            </w:pPr>
          </w:p>
        </w:tc>
      </w:tr>
      <w:tr w:rsidR="00663B36" w:rsidRPr="00663B36" w14:paraId="1DC8256D" w14:textId="77777777" w:rsidTr="00663B36">
        <w:trPr>
          <w:trHeight w:val="485"/>
        </w:trPr>
        <w:tc>
          <w:tcPr>
            <w:tcW w:w="2952" w:type="dxa"/>
            <w:shd w:val="clear" w:color="auto" w:fill="C2D69B" w:themeFill="accent3" w:themeFillTint="99"/>
            <w:vAlign w:val="center"/>
          </w:tcPr>
          <w:p w14:paraId="50048A60" w14:textId="77777777" w:rsidR="00663B36" w:rsidRPr="00663B36" w:rsidRDefault="00663B36" w:rsidP="00663B36">
            <w:pPr>
              <w:rPr>
                <w:rFonts w:ascii="Times New Roman" w:hAnsi="Times New Roman" w:cs="Times New Roman"/>
                <w:sz w:val="20"/>
                <w:szCs w:val="20"/>
              </w:rPr>
            </w:pPr>
            <w:r w:rsidRPr="00663B36">
              <w:rPr>
                <w:rFonts w:ascii="Times New Roman" w:hAnsi="Times New Roman" w:cs="Times New Roman"/>
                <w:b/>
                <w:sz w:val="20"/>
                <w:szCs w:val="20"/>
              </w:rPr>
              <w:t xml:space="preserve">Q2: AGE </w:t>
            </w:r>
          </w:p>
          <w:p w14:paraId="593D74D1" w14:textId="77777777" w:rsidR="00663B36" w:rsidRPr="00663B36" w:rsidRDefault="00663B36" w:rsidP="00663B36">
            <w:pPr>
              <w:rPr>
                <w:rFonts w:ascii="Times New Roman" w:hAnsi="Times New Roman" w:cs="Times New Roman"/>
                <w:b/>
                <w:sz w:val="20"/>
                <w:szCs w:val="20"/>
              </w:rPr>
            </w:pPr>
            <w:r w:rsidRPr="00663B36">
              <w:rPr>
                <w:rFonts w:ascii="Times New Roman" w:hAnsi="Times New Roman" w:cs="Times New Roman"/>
                <w:b/>
                <w:sz w:val="20"/>
                <w:szCs w:val="20"/>
              </w:rPr>
              <w:t>Under 18: NOT ELIGIBLE</w:t>
            </w:r>
          </w:p>
        </w:tc>
        <w:tc>
          <w:tcPr>
            <w:tcW w:w="1566" w:type="dxa"/>
            <w:shd w:val="clear" w:color="auto" w:fill="C2D69B" w:themeFill="accent3" w:themeFillTint="99"/>
          </w:tcPr>
          <w:p w14:paraId="25B75E01" w14:textId="77777777" w:rsidR="00663B36" w:rsidRPr="00663B36" w:rsidRDefault="00663B36" w:rsidP="00663B36">
            <w:pPr>
              <w:jc w:val="center"/>
              <w:rPr>
                <w:rFonts w:ascii="Times New Roman" w:hAnsi="Times New Roman" w:cs="Times New Roman"/>
                <w:sz w:val="20"/>
                <w:szCs w:val="20"/>
              </w:rPr>
            </w:pPr>
          </w:p>
        </w:tc>
        <w:tc>
          <w:tcPr>
            <w:tcW w:w="1548" w:type="dxa"/>
            <w:shd w:val="clear" w:color="auto" w:fill="C2D69B" w:themeFill="accent3" w:themeFillTint="99"/>
          </w:tcPr>
          <w:p w14:paraId="069E0B4F" w14:textId="77777777" w:rsidR="00663B36" w:rsidRPr="00663B36" w:rsidRDefault="00663B36" w:rsidP="00663B36">
            <w:pPr>
              <w:jc w:val="center"/>
              <w:rPr>
                <w:rFonts w:ascii="Times New Roman" w:hAnsi="Times New Roman" w:cs="Times New Roman"/>
                <w:sz w:val="20"/>
                <w:szCs w:val="20"/>
              </w:rPr>
            </w:pPr>
          </w:p>
        </w:tc>
        <w:tc>
          <w:tcPr>
            <w:tcW w:w="1548" w:type="dxa"/>
            <w:shd w:val="clear" w:color="auto" w:fill="C2D69B" w:themeFill="accent3" w:themeFillTint="99"/>
          </w:tcPr>
          <w:p w14:paraId="782478FD" w14:textId="77777777" w:rsidR="00663B36" w:rsidRPr="00663B36" w:rsidRDefault="00663B36" w:rsidP="00663B36">
            <w:pPr>
              <w:jc w:val="center"/>
              <w:rPr>
                <w:rFonts w:ascii="Times New Roman" w:hAnsi="Times New Roman" w:cs="Times New Roman"/>
                <w:sz w:val="20"/>
                <w:szCs w:val="20"/>
              </w:rPr>
            </w:pPr>
          </w:p>
        </w:tc>
        <w:tc>
          <w:tcPr>
            <w:tcW w:w="1548" w:type="dxa"/>
            <w:shd w:val="clear" w:color="auto" w:fill="C2D69B" w:themeFill="accent3" w:themeFillTint="99"/>
          </w:tcPr>
          <w:p w14:paraId="2A4270F5" w14:textId="77777777" w:rsidR="00663B36" w:rsidRPr="00663B36" w:rsidRDefault="00663B36" w:rsidP="00663B36">
            <w:pPr>
              <w:jc w:val="center"/>
              <w:rPr>
                <w:rFonts w:ascii="Times New Roman" w:hAnsi="Times New Roman" w:cs="Times New Roman"/>
                <w:sz w:val="20"/>
                <w:szCs w:val="20"/>
              </w:rPr>
            </w:pPr>
          </w:p>
        </w:tc>
        <w:tc>
          <w:tcPr>
            <w:tcW w:w="1548" w:type="dxa"/>
            <w:shd w:val="clear" w:color="auto" w:fill="C2D69B" w:themeFill="accent3" w:themeFillTint="99"/>
          </w:tcPr>
          <w:p w14:paraId="51F421F9" w14:textId="77777777" w:rsidR="00663B36" w:rsidRPr="00663B36" w:rsidRDefault="00663B36" w:rsidP="00663B36">
            <w:pPr>
              <w:jc w:val="center"/>
              <w:rPr>
                <w:rFonts w:ascii="Times New Roman" w:hAnsi="Times New Roman" w:cs="Times New Roman"/>
                <w:sz w:val="20"/>
                <w:szCs w:val="20"/>
              </w:rPr>
            </w:pPr>
          </w:p>
        </w:tc>
      </w:tr>
      <w:tr w:rsidR="00663B36" w:rsidRPr="00663B36" w14:paraId="107842FB" w14:textId="77777777" w:rsidTr="00663B36">
        <w:trPr>
          <w:trHeight w:val="485"/>
        </w:trPr>
        <w:tc>
          <w:tcPr>
            <w:tcW w:w="2952" w:type="dxa"/>
            <w:shd w:val="clear" w:color="auto" w:fill="C2D69B" w:themeFill="accent3" w:themeFillTint="99"/>
          </w:tcPr>
          <w:p w14:paraId="22508384" w14:textId="77777777" w:rsidR="00663B36" w:rsidRPr="00663B36" w:rsidRDefault="00663B36" w:rsidP="00663B36">
            <w:pPr>
              <w:rPr>
                <w:rFonts w:ascii="Times New Roman" w:hAnsi="Times New Roman" w:cs="Times New Roman"/>
                <w:b/>
                <w:sz w:val="20"/>
                <w:szCs w:val="20"/>
              </w:rPr>
            </w:pPr>
            <w:r w:rsidRPr="00663B36">
              <w:rPr>
                <w:rFonts w:ascii="Times New Roman" w:hAnsi="Times New Roman" w:cs="Times New Roman"/>
                <w:b/>
                <w:sz w:val="20"/>
                <w:szCs w:val="20"/>
              </w:rPr>
              <w:t>Q7: OWN CELL PHONE</w:t>
            </w:r>
          </w:p>
          <w:p w14:paraId="05D22C48" w14:textId="77777777" w:rsidR="00663B36" w:rsidRPr="00663B36" w:rsidRDefault="00663B36" w:rsidP="00663B36">
            <w:pPr>
              <w:tabs>
                <w:tab w:val="left" w:pos="1080"/>
              </w:tabs>
              <w:rPr>
                <w:rFonts w:ascii="Times New Roman" w:hAnsi="Times New Roman" w:cs="Times New Roman"/>
                <w:b/>
                <w:sz w:val="20"/>
                <w:szCs w:val="20"/>
              </w:rPr>
            </w:pPr>
            <w:r w:rsidRPr="00663B36">
              <w:rPr>
                <w:rFonts w:ascii="Times New Roman" w:hAnsi="Times New Roman" w:cs="Times New Roman"/>
                <w:b/>
                <w:sz w:val="20"/>
                <w:szCs w:val="20"/>
              </w:rPr>
              <w:t>If no: NOT ELIGIBLE</w:t>
            </w:r>
          </w:p>
        </w:tc>
        <w:tc>
          <w:tcPr>
            <w:tcW w:w="1566" w:type="dxa"/>
            <w:shd w:val="clear" w:color="auto" w:fill="C2D69B" w:themeFill="accent3" w:themeFillTint="99"/>
          </w:tcPr>
          <w:p w14:paraId="6AF98B03" w14:textId="77777777" w:rsidR="00663B36" w:rsidRPr="00663B36" w:rsidRDefault="00663B36" w:rsidP="00663B36">
            <w:pPr>
              <w:jc w:val="center"/>
              <w:rPr>
                <w:rFonts w:ascii="Times New Roman" w:hAnsi="Times New Roman" w:cs="Times New Roman"/>
                <w:sz w:val="20"/>
                <w:szCs w:val="20"/>
              </w:rPr>
            </w:pPr>
          </w:p>
        </w:tc>
        <w:tc>
          <w:tcPr>
            <w:tcW w:w="1548" w:type="dxa"/>
            <w:shd w:val="clear" w:color="auto" w:fill="C2D69B" w:themeFill="accent3" w:themeFillTint="99"/>
          </w:tcPr>
          <w:p w14:paraId="0256EF86" w14:textId="77777777" w:rsidR="00663B36" w:rsidRPr="00663B36" w:rsidRDefault="00663B36" w:rsidP="00663B36">
            <w:pPr>
              <w:jc w:val="center"/>
              <w:rPr>
                <w:rFonts w:ascii="Times New Roman" w:hAnsi="Times New Roman" w:cs="Times New Roman"/>
                <w:sz w:val="20"/>
                <w:szCs w:val="20"/>
              </w:rPr>
            </w:pPr>
          </w:p>
        </w:tc>
        <w:tc>
          <w:tcPr>
            <w:tcW w:w="1548" w:type="dxa"/>
            <w:shd w:val="clear" w:color="auto" w:fill="C2D69B" w:themeFill="accent3" w:themeFillTint="99"/>
          </w:tcPr>
          <w:p w14:paraId="5C2F9DDA" w14:textId="77777777" w:rsidR="00663B36" w:rsidRPr="00663B36" w:rsidRDefault="00663B36" w:rsidP="00663B36">
            <w:pPr>
              <w:jc w:val="center"/>
              <w:rPr>
                <w:rFonts w:ascii="Times New Roman" w:hAnsi="Times New Roman" w:cs="Times New Roman"/>
                <w:sz w:val="20"/>
                <w:szCs w:val="20"/>
              </w:rPr>
            </w:pPr>
          </w:p>
        </w:tc>
        <w:tc>
          <w:tcPr>
            <w:tcW w:w="1548" w:type="dxa"/>
            <w:shd w:val="clear" w:color="auto" w:fill="C2D69B" w:themeFill="accent3" w:themeFillTint="99"/>
          </w:tcPr>
          <w:p w14:paraId="29C79A8D" w14:textId="77777777" w:rsidR="00663B36" w:rsidRPr="00663B36" w:rsidRDefault="00663B36" w:rsidP="00663B36">
            <w:pPr>
              <w:jc w:val="center"/>
              <w:rPr>
                <w:rFonts w:ascii="Times New Roman" w:hAnsi="Times New Roman" w:cs="Times New Roman"/>
                <w:sz w:val="20"/>
                <w:szCs w:val="20"/>
              </w:rPr>
            </w:pPr>
          </w:p>
        </w:tc>
        <w:tc>
          <w:tcPr>
            <w:tcW w:w="1548" w:type="dxa"/>
            <w:shd w:val="clear" w:color="auto" w:fill="C2D69B" w:themeFill="accent3" w:themeFillTint="99"/>
          </w:tcPr>
          <w:p w14:paraId="6980E258" w14:textId="77777777" w:rsidR="00663B36" w:rsidRPr="00663B36" w:rsidRDefault="00663B36" w:rsidP="00663B36">
            <w:pPr>
              <w:jc w:val="center"/>
              <w:rPr>
                <w:rFonts w:ascii="Times New Roman" w:hAnsi="Times New Roman" w:cs="Times New Roman"/>
                <w:sz w:val="20"/>
                <w:szCs w:val="20"/>
              </w:rPr>
            </w:pPr>
          </w:p>
        </w:tc>
      </w:tr>
      <w:tr w:rsidR="00663B36" w:rsidRPr="00663B36" w14:paraId="74AA23F8" w14:textId="77777777" w:rsidTr="00663B36">
        <w:trPr>
          <w:trHeight w:val="1259"/>
        </w:trPr>
        <w:tc>
          <w:tcPr>
            <w:tcW w:w="2952" w:type="dxa"/>
            <w:tcBorders>
              <w:bottom w:val="single" w:sz="4" w:space="0" w:color="auto"/>
            </w:tcBorders>
            <w:shd w:val="clear" w:color="auto" w:fill="FFFFCC"/>
          </w:tcPr>
          <w:p w14:paraId="70AE5812" w14:textId="77777777" w:rsidR="00663B36" w:rsidRPr="00663B36" w:rsidRDefault="00663B36" w:rsidP="00663B36">
            <w:pPr>
              <w:tabs>
                <w:tab w:val="left" w:pos="3024"/>
              </w:tabs>
              <w:ind w:right="-108"/>
              <w:rPr>
                <w:rFonts w:ascii="Times New Roman" w:hAnsi="Times New Roman" w:cs="Times New Roman"/>
                <w:b/>
                <w:sz w:val="20"/>
                <w:szCs w:val="20"/>
              </w:rPr>
            </w:pPr>
            <w:r w:rsidRPr="00663B36">
              <w:rPr>
                <w:rFonts w:ascii="Times New Roman" w:hAnsi="Times New Roman" w:cs="Times New Roman"/>
                <w:b/>
                <w:sz w:val="20"/>
                <w:szCs w:val="20"/>
              </w:rPr>
              <w:t>Q8: CELL PHONE CHANGED</w:t>
            </w:r>
          </w:p>
          <w:p w14:paraId="6B758FEA" w14:textId="77777777" w:rsidR="00663B36" w:rsidRPr="00663B36" w:rsidRDefault="00663B36" w:rsidP="00663B36">
            <w:pPr>
              <w:tabs>
                <w:tab w:val="left" w:pos="972"/>
                <w:tab w:val="left" w:pos="1080"/>
              </w:tabs>
              <w:rPr>
                <w:rFonts w:ascii="Times New Roman" w:hAnsi="Times New Roman" w:cs="Times New Roman"/>
                <w:sz w:val="20"/>
                <w:szCs w:val="20"/>
              </w:rPr>
            </w:pPr>
            <w:r w:rsidRPr="00663B36">
              <w:rPr>
                <w:rFonts w:ascii="Times New Roman" w:hAnsi="Times New Roman" w:cs="Times New Roman"/>
                <w:sz w:val="20"/>
                <w:szCs w:val="20"/>
              </w:rPr>
              <w:t>0 = Never</w:t>
            </w:r>
          </w:p>
          <w:p w14:paraId="181EFB12" w14:textId="77777777" w:rsidR="00663B36" w:rsidRPr="00663B36" w:rsidRDefault="00663B36" w:rsidP="00663B36">
            <w:pPr>
              <w:tabs>
                <w:tab w:val="left" w:pos="972"/>
                <w:tab w:val="left" w:pos="1080"/>
              </w:tabs>
              <w:rPr>
                <w:rFonts w:ascii="Times New Roman" w:hAnsi="Times New Roman" w:cs="Times New Roman"/>
                <w:sz w:val="20"/>
                <w:szCs w:val="20"/>
              </w:rPr>
            </w:pPr>
            <w:r w:rsidRPr="00663B36">
              <w:rPr>
                <w:rFonts w:ascii="Times New Roman" w:hAnsi="Times New Roman" w:cs="Times New Roman"/>
                <w:sz w:val="20"/>
                <w:szCs w:val="20"/>
              </w:rPr>
              <w:t>1 = 1-2 times</w:t>
            </w:r>
            <w:r w:rsidRPr="00663B36">
              <w:rPr>
                <w:rFonts w:ascii="Times New Roman" w:hAnsi="Times New Roman" w:cs="Times New Roman"/>
                <w:sz w:val="20"/>
                <w:szCs w:val="20"/>
              </w:rPr>
              <w:tab/>
            </w:r>
            <w:r w:rsidRPr="00663B36">
              <w:rPr>
                <w:rFonts w:ascii="Times New Roman" w:hAnsi="Times New Roman" w:cs="Times New Roman"/>
                <w:sz w:val="20"/>
                <w:szCs w:val="20"/>
              </w:rPr>
              <w:tab/>
            </w:r>
          </w:p>
          <w:p w14:paraId="7792AD23" w14:textId="77777777" w:rsidR="00663B36" w:rsidRPr="00663B36" w:rsidRDefault="00663B36" w:rsidP="00663B36">
            <w:pPr>
              <w:tabs>
                <w:tab w:val="left" w:pos="972"/>
                <w:tab w:val="left" w:pos="1080"/>
              </w:tabs>
              <w:rPr>
                <w:rFonts w:ascii="Times New Roman" w:hAnsi="Times New Roman" w:cs="Times New Roman"/>
                <w:sz w:val="20"/>
                <w:szCs w:val="20"/>
              </w:rPr>
            </w:pPr>
            <w:r w:rsidRPr="00663B36">
              <w:rPr>
                <w:rFonts w:ascii="Times New Roman" w:hAnsi="Times New Roman" w:cs="Times New Roman"/>
                <w:sz w:val="20"/>
                <w:szCs w:val="20"/>
              </w:rPr>
              <w:t>2 = 3-4 times</w:t>
            </w:r>
          </w:p>
          <w:p w14:paraId="5109227B" w14:textId="77777777" w:rsidR="00663B36" w:rsidRPr="00663B36" w:rsidRDefault="00663B36" w:rsidP="00663B36">
            <w:pPr>
              <w:tabs>
                <w:tab w:val="left" w:pos="1080"/>
              </w:tabs>
              <w:rPr>
                <w:rFonts w:ascii="Times New Roman" w:hAnsi="Times New Roman" w:cs="Times New Roman"/>
                <w:sz w:val="20"/>
                <w:szCs w:val="20"/>
              </w:rPr>
            </w:pPr>
            <w:r w:rsidRPr="00663B36">
              <w:rPr>
                <w:rFonts w:ascii="Times New Roman" w:hAnsi="Times New Roman" w:cs="Times New Roman"/>
                <w:sz w:val="20"/>
                <w:szCs w:val="20"/>
              </w:rPr>
              <w:t>3 = 5+ times</w:t>
            </w:r>
          </w:p>
        </w:tc>
        <w:tc>
          <w:tcPr>
            <w:tcW w:w="1566" w:type="dxa"/>
            <w:tcBorders>
              <w:bottom w:val="single" w:sz="4" w:space="0" w:color="auto"/>
            </w:tcBorders>
            <w:shd w:val="clear" w:color="auto" w:fill="FFFFCC"/>
          </w:tcPr>
          <w:p w14:paraId="667CB1CE" w14:textId="77777777" w:rsidR="00663B36" w:rsidRPr="00663B36" w:rsidRDefault="00663B36" w:rsidP="00663B36">
            <w:pPr>
              <w:jc w:val="center"/>
              <w:rPr>
                <w:rFonts w:ascii="Times New Roman" w:hAnsi="Times New Roman" w:cs="Times New Roman"/>
                <w:sz w:val="20"/>
                <w:szCs w:val="20"/>
              </w:rPr>
            </w:pPr>
          </w:p>
        </w:tc>
        <w:tc>
          <w:tcPr>
            <w:tcW w:w="1548" w:type="dxa"/>
            <w:tcBorders>
              <w:bottom w:val="single" w:sz="4" w:space="0" w:color="auto"/>
            </w:tcBorders>
            <w:shd w:val="clear" w:color="auto" w:fill="FFFFCC"/>
          </w:tcPr>
          <w:p w14:paraId="58BE25F8" w14:textId="77777777" w:rsidR="00663B36" w:rsidRPr="00663B36" w:rsidRDefault="00663B36" w:rsidP="00663B36">
            <w:pPr>
              <w:jc w:val="center"/>
              <w:rPr>
                <w:rFonts w:ascii="Times New Roman" w:hAnsi="Times New Roman" w:cs="Times New Roman"/>
                <w:sz w:val="20"/>
                <w:szCs w:val="20"/>
              </w:rPr>
            </w:pPr>
          </w:p>
        </w:tc>
        <w:tc>
          <w:tcPr>
            <w:tcW w:w="1548" w:type="dxa"/>
            <w:tcBorders>
              <w:bottom w:val="single" w:sz="4" w:space="0" w:color="auto"/>
            </w:tcBorders>
            <w:shd w:val="clear" w:color="auto" w:fill="FFFFCC"/>
          </w:tcPr>
          <w:p w14:paraId="11C377C8" w14:textId="77777777" w:rsidR="00663B36" w:rsidRPr="00663B36" w:rsidRDefault="00663B36" w:rsidP="00663B36">
            <w:pPr>
              <w:jc w:val="center"/>
              <w:rPr>
                <w:rFonts w:ascii="Times New Roman" w:hAnsi="Times New Roman" w:cs="Times New Roman"/>
                <w:sz w:val="20"/>
                <w:szCs w:val="20"/>
              </w:rPr>
            </w:pPr>
          </w:p>
        </w:tc>
        <w:tc>
          <w:tcPr>
            <w:tcW w:w="1548" w:type="dxa"/>
            <w:tcBorders>
              <w:bottom w:val="single" w:sz="4" w:space="0" w:color="auto"/>
            </w:tcBorders>
            <w:shd w:val="clear" w:color="auto" w:fill="FFFFCC"/>
          </w:tcPr>
          <w:p w14:paraId="12D70196" w14:textId="77777777" w:rsidR="00663B36" w:rsidRPr="00663B36" w:rsidRDefault="00663B36" w:rsidP="00663B36">
            <w:pPr>
              <w:jc w:val="center"/>
              <w:rPr>
                <w:rFonts w:ascii="Times New Roman" w:hAnsi="Times New Roman" w:cs="Times New Roman"/>
                <w:sz w:val="20"/>
                <w:szCs w:val="20"/>
              </w:rPr>
            </w:pPr>
          </w:p>
        </w:tc>
        <w:tc>
          <w:tcPr>
            <w:tcW w:w="1548" w:type="dxa"/>
            <w:tcBorders>
              <w:bottom w:val="single" w:sz="4" w:space="0" w:color="auto"/>
            </w:tcBorders>
            <w:shd w:val="clear" w:color="auto" w:fill="FFFFCC"/>
          </w:tcPr>
          <w:p w14:paraId="5D64875F" w14:textId="77777777" w:rsidR="00663B36" w:rsidRPr="00663B36" w:rsidRDefault="00663B36" w:rsidP="00663B36">
            <w:pPr>
              <w:jc w:val="center"/>
              <w:rPr>
                <w:rFonts w:ascii="Times New Roman" w:hAnsi="Times New Roman" w:cs="Times New Roman"/>
                <w:sz w:val="20"/>
                <w:szCs w:val="20"/>
              </w:rPr>
            </w:pPr>
          </w:p>
        </w:tc>
      </w:tr>
      <w:tr w:rsidR="00663B36" w:rsidRPr="00663B36" w14:paraId="4DFCE3C0" w14:textId="77777777" w:rsidTr="00663B36">
        <w:trPr>
          <w:trHeight w:val="1169"/>
        </w:trPr>
        <w:tc>
          <w:tcPr>
            <w:tcW w:w="2952" w:type="dxa"/>
            <w:tcBorders>
              <w:bottom w:val="single" w:sz="4" w:space="0" w:color="auto"/>
            </w:tcBorders>
            <w:shd w:val="clear" w:color="auto" w:fill="FFFFCC"/>
          </w:tcPr>
          <w:p w14:paraId="3E32E6D7" w14:textId="77777777" w:rsidR="00663B36" w:rsidRPr="00663B36" w:rsidRDefault="00663B36" w:rsidP="00663B36">
            <w:pPr>
              <w:rPr>
                <w:rFonts w:ascii="Times New Roman" w:hAnsi="Times New Roman" w:cs="Times New Roman"/>
                <w:b/>
                <w:sz w:val="20"/>
                <w:szCs w:val="20"/>
              </w:rPr>
            </w:pPr>
            <w:r w:rsidRPr="00663B36">
              <w:rPr>
                <w:rFonts w:ascii="Times New Roman" w:hAnsi="Times New Roman" w:cs="Times New Roman"/>
                <w:b/>
                <w:sz w:val="20"/>
                <w:szCs w:val="20"/>
              </w:rPr>
              <w:t>Q9: MOVED</w:t>
            </w:r>
          </w:p>
          <w:p w14:paraId="41CEA8C9" w14:textId="77777777" w:rsidR="00663B36" w:rsidRPr="00663B36" w:rsidRDefault="00663B36" w:rsidP="00663B36">
            <w:pPr>
              <w:tabs>
                <w:tab w:val="left" w:pos="972"/>
                <w:tab w:val="left" w:pos="1080"/>
              </w:tabs>
              <w:rPr>
                <w:rFonts w:ascii="Times New Roman" w:hAnsi="Times New Roman" w:cs="Times New Roman"/>
                <w:sz w:val="20"/>
                <w:szCs w:val="20"/>
              </w:rPr>
            </w:pPr>
            <w:r w:rsidRPr="00663B36">
              <w:rPr>
                <w:rFonts w:ascii="Times New Roman" w:hAnsi="Times New Roman" w:cs="Times New Roman"/>
                <w:sz w:val="20"/>
                <w:szCs w:val="20"/>
              </w:rPr>
              <w:t>0 = Never</w:t>
            </w:r>
          </w:p>
          <w:p w14:paraId="302E0954" w14:textId="77777777" w:rsidR="00663B36" w:rsidRPr="00663B36" w:rsidRDefault="00663B36" w:rsidP="00663B36">
            <w:pPr>
              <w:tabs>
                <w:tab w:val="left" w:pos="972"/>
                <w:tab w:val="left" w:pos="1080"/>
              </w:tabs>
              <w:rPr>
                <w:rFonts w:ascii="Times New Roman" w:hAnsi="Times New Roman" w:cs="Times New Roman"/>
                <w:sz w:val="20"/>
                <w:szCs w:val="20"/>
              </w:rPr>
            </w:pPr>
            <w:r w:rsidRPr="00663B36">
              <w:rPr>
                <w:rFonts w:ascii="Times New Roman" w:hAnsi="Times New Roman" w:cs="Times New Roman"/>
                <w:sz w:val="20"/>
                <w:szCs w:val="20"/>
              </w:rPr>
              <w:t>1 = 1-2 times</w:t>
            </w:r>
            <w:r w:rsidRPr="00663B36">
              <w:rPr>
                <w:rFonts w:ascii="Times New Roman" w:hAnsi="Times New Roman" w:cs="Times New Roman"/>
                <w:sz w:val="20"/>
                <w:szCs w:val="20"/>
              </w:rPr>
              <w:tab/>
            </w:r>
            <w:r w:rsidRPr="00663B36">
              <w:rPr>
                <w:rFonts w:ascii="Times New Roman" w:hAnsi="Times New Roman" w:cs="Times New Roman"/>
                <w:sz w:val="20"/>
                <w:szCs w:val="20"/>
              </w:rPr>
              <w:tab/>
            </w:r>
          </w:p>
          <w:p w14:paraId="71289AFA" w14:textId="77777777" w:rsidR="00663B36" w:rsidRPr="00663B36" w:rsidRDefault="00663B36" w:rsidP="00663B36">
            <w:pPr>
              <w:tabs>
                <w:tab w:val="left" w:pos="972"/>
                <w:tab w:val="left" w:pos="1080"/>
              </w:tabs>
              <w:rPr>
                <w:rFonts w:ascii="Times New Roman" w:hAnsi="Times New Roman" w:cs="Times New Roman"/>
                <w:sz w:val="20"/>
                <w:szCs w:val="20"/>
              </w:rPr>
            </w:pPr>
            <w:r w:rsidRPr="00663B36">
              <w:rPr>
                <w:rFonts w:ascii="Times New Roman" w:hAnsi="Times New Roman" w:cs="Times New Roman"/>
                <w:sz w:val="20"/>
                <w:szCs w:val="20"/>
              </w:rPr>
              <w:t>2 = 3-4 times</w:t>
            </w:r>
          </w:p>
          <w:p w14:paraId="3DCE6341" w14:textId="77777777" w:rsidR="00663B36" w:rsidRPr="00663B36" w:rsidRDefault="00663B36" w:rsidP="00663B36">
            <w:pPr>
              <w:tabs>
                <w:tab w:val="left" w:pos="1080"/>
              </w:tabs>
              <w:rPr>
                <w:rFonts w:ascii="Times New Roman" w:hAnsi="Times New Roman" w:cs="Times New Roman"/>
                <w:sz w:val="20"/>
                <w:szCs w:val="20"/>
              </w:rPr>
            </w:pPr>
            <w:r w:rsidRPr="00663B36">
              <w:rPr>
                <w:rFonts w:ascii="Times New Roman" w:hAnsi="Times New Roman" w:cs="Times New Roman"/>
                <w:sz w:val="20"/>
                <w:szCs w:val="20"/>
              </w:rPr>
              <w:t>3 = 5+ times</w:t>
            </w:r>
          </w:p>
        </w:tc>
        <w:tc>
          <w:tcPr>
            <w:tcW w:w="1566" w:type="dxa"/>
            <w:tcBorders>
              <w:bottom w:val="single" w:sz="4" w:space="0" w:color="auto"/>
            </w:tcBorders>
            <w:shd w:val="clear" w:color="auto" w:fill="FFFFCC"/>
          </w:tcPr>
          <w:p w14:paraId="31C286F6" w14:textId="77777777" w:rsidR="00663B36" w:rsidRPr="00663B36" w:rsidRDefault="00663B36" w:rsidP="00663B36">
            <w:pPr>
              <w:jc w:val="center"/>
              <w:rPr>
                <w:rFonts w:ascii="Times New Roman" w:hAnsi="Times New Roman" w:cs="Times New Roman"/>
                <w:sz w:val="20"/>
                <w:szCs w:val="20"/>
              </w:rPr>
            </w:pPr>
          </w:p>
        </w:tc>
        <w:tc>
          <w:tcPr>
            <w:tcW w:w="1548" w:type="dxa"/>
            <w:tcBorders>
              <w:bottom w:val="single" w:sz="4" w:space="0" w:color="auto"/>
            </w:tcBorders>
            <w:shd w:val="clear" w:color="auto" w:fill="FFFFCC"/>
          </w:tcPr>
          <w:p w14:paraId="0EC056C0" w14:textId="77777777" w:rsidR="00663B36" w:rsidRPr="00663B36" w:rsidRDefault="00663B36" w:rsidP="00663B36">
            <w:pPr>
              <w:jc w:val="center"/>
              <w:rPr>
                <w:rFonts w:ascii="Times New Roman" w:hAnsi="Times New Roman" w:cs="Times New Roman"/>
                <w:sz w:val="20"/>
                <w:szCs w:val="20"/>
              </w:rPr>
            </w:pPr>
          </w:p>
        </w:tc>
        <w:tc>
          <w:tcPr>
            <w:tcW w:w="1548" w:type="dxa"/>
            <w:tcBorders>
              <w:bottom w:val="single" w:sz="4" w:space="0" w:color="auto"/>
            </w:tcBorders>
            <w:shd w:val="clear" w:color="auto" w:fill="FFFFCC"/>
          </w:tcPr>
          <w:p w14:paraId="03CCACE4" w14:textId="77777777" w:rsidR="00663B36" w:rsidRPr="00663B36" w:rsidRDefault="00663B36" w:rsidP="00663B36">
            <w:pPr>
              <w:jc w:val="center"/>
              <w:rPr>
                <w:rFonts w:ascii="Times New Roman" w:hAnsi="Times New Roman" w:cs="Times New Roman"/>
                <w:sz w:val="20"/>
                <w:szCs w:val="20"/>
              </w:rPr>
            </w:pPr>
          </w:p>
        </w:tc>
        <w:tc>
          <w:tcPr>
            <w:tcW w:w="1548" w:type="dxa"/>
            <w:tcBorders>
              <w:bottom w:val="single" w:sz="4" w:space="0" w:color="auto"/>
            </w:tcBorders>
            <w:shd w:val="clear" w:color="auto" w:fill="FFFFCC"/>
          </w:tcPr>
          <w:p w14:paraId="5E114F96" w14:textId="77777777" w:rsidR="00663B36" w:rsidRPr="00663B36" w:rsidRDefault="00663B36" w:rsidP="00663B36">
            <w:pPr>
              <w:jc w:val="center"/>
              <w:rPr>
                <w:rFonts w:ascii="Times New Roman" w:hAnsi="Times New Roman" w:cs="Times New Roman"/>
                <w:sz w:val="20"/>
                <w:szCs w:val="20"/>
              </w:rPr>
            </w:pPr>
          </w:p>
        </w:tc>
        <w:tc>
          <w:tcPr>
            <w:tcW w:w="1548" w:type="dxa"/>
            <w:tcBorders>
              <w:bottom w:val="single" w:sz="4" w:space="0" w:color="auto"/>
            </w:tcBorders>
            <w:shd w:val="clear" w:color="auto" w:fill="FFFFCC"/>
          </w:tcPr>
          <w:p w14:paraId="59272680" w14:textId="77777777" w:rsidR="00663B36" w:rsidRPr="00663B36" w:rsidRDefault="00663B36" w:rsidP="00663B36">
            <w:pPr>
              <w:jc w:val="center"/>
              <w:rPr>
                <w:rFonts w:ascii="Times New Roman" w:hAnsi="Times New Roman" w:cs="Times New Roman"/>
                <w:sz w:val="20"/>
                <w:szCs w:val="20"/>
              </w:rPr>
            </w:pPr>
          </w:p>
        </w:tc>
      </w:tr>
      <w:tr w:rsidR="00663B36" w:rsidRPr="00663B36" w14:paraId="231ABBAB" w14:textId="77777777" w:rsidTr="00663B36">
        <w:tc>
          <w:tcPr>
            <w:tcW w:w="2952" w:type="dxa"/>
            <w:tcBorders>
              <w:bottom w:val="single" w:sz="4" w:space="0" w:color="auto"/>
            </w:tcBorders>
            <w:shd w:val="clear" w:color="auto" w:fill="FFFFCC"/>
          </w:tcPr>
          <w:p w14:paraId="79BA2220" w14:textId="77777777" w:rsidR="00663B36" w:rsidRPr="00663B36" w:rsidRDefault="00663B36" w:rsidP="00663B36">
            <w:pPr>
              <w:rPr>
                <w:rFonts w:ascii="Times New Roman" w:hAnsi="Times New Roman" w:cs="Times New Roman"/>
                <w:b/>
                <w:sz w:val="20"/>
                <w:szCs w:val="20"/>
              </w:rPr>
            </w:pPr>
            <w:r w:rsidRPr="00663B36">
              <w:rPr>
                <w:rFonts w:ascii="Times New Roman" w:hAnsi="Times New Roman" w:cs="Times New Roman"/>
                <w:b/>
                <w:sz w:val="20"/>
                <w:szCs w:val="20"/>
              </w:rPr>
              <w:t>Q11: EASY CLINIC</w:t>
            </w:r>
          </w:p>
          <w:p w14:paraId="74BC1C9C" w14:textId="77777777" w:rsidR="00663B36" w:rsidRPr="00663B36" w:rsidRDefault="00663B36" w:rsidP="00663B36">
            <w:pPr>
              <w:tabs>
                <w:tab w:val="left" w:pos="972"/>
              </w:tabs>
              <w:rPr>
                <w:rFonts w:ascii="Times New Roman" w:hAnsi="Times New Roman" w:cs="Times New Roman"/>
                <w:sz w:val="20"/>
                <w:szCs w:val="20"/>
              </w:rPr>
            </w:pPr>
            <w:r w:rsidRPr="00663B36">
              <w:rPr>
                <w:rFonts w:ascii="Times New Roman" w:hAnsi="Times New Roman" w:cs="Times New Roman"/>
                <w:sz w:val="20"/>
                <w:szCs w:val="20"/>
              </w:rPr>
              <w:t>0 = Very easy</w:t>
            </w:r>
          </w:p>
          <w:p w14:paraId="6FA27798" w14:textId="77777777" w:rsidR="00663B36" w:rsidRPr="00663B36" w:rsidRDefault="00663B36" w:rsidP="00663B36">
            <w:pPr>
              <w:tabs>
                <w:tab w:val="left" w:pos="910"/>
                <w:tab w:val="left" w:pos="972"/>
              </w:tabs>
              <w:rPr>
                <w:rFonts w:ascii="Times New Roman" w:hAnsi="Times New Roman" w:cs="Times New Roman"/>
                <w:sz w:val="20"/>
                <w:szCs w:val="20"/>
              </w:rPr>
            </w:pPr>
            <w:r w:rsidRPr="00663B36">
              <w:rPr>
                <w:rFonts w:ascii="Times New Roman" w:hAnsi="Times New Roman" w:cs="Times New Roman"/>
                <w:sz w:val="20"/>
                <w:szCs w:val="20"/>
              </w:rPr>
              <w:t>1 = Easy</w:t>
            </w:r>
          </w:p>
          <w:p w14:paraId="46D2E3DA" w14:textId="77777777" w:rsidR="00663B36" w:rsidRPr="00663B36" w:rsidRDefault="00663B36" w:rsidP="00663B36">
            <w:pPr>
              <w:tabs>
                <w:tab w:val="left" w:pos="910"/>
                <w:tab w:val="left" w:pos="972"/>
              </w:tabs>
              <w:rPr>
                <w:rFonts w:ascii="Times New Roman" w:hAnsi="Times New Roman" w:cs="Times New Roman"/>
                <w:sz w:val="20"/>
                <w:szCs w:val="20"/>
              </w:rPr>
            </w:pPr>
            <w:r w:rsidRPr="00663B36">
              <w:rPr>
                <w:rFonts w:ascii="Times New Roman" w:hAnsi="Times New Roman" w:cs="Times New Roman"/>
                <w:sz w:val="20"/>
                <w:szCs w:val="20"/>
              </w:rPr>
              <w:t>2 = Not that easy</w:t>
            </w:r>
          </w:p>
          <w:p w14:paraId="237BEFC0" w14:textId="77777777" w:rsidR="00663B36" w:rsidRPr="00663B36" w:rsidRDefault="00663B36" w:rsidP="00663B36">
            <w:pPr>
              <w:tabs>
                <w:tab w:val="left" w:pos="882"/>
                <w:tab w:val="left" w:pos="910"/>
                <w:tab w:val="left" w:pos="972"/>
              </w:tabs>
              <w:rPr>
                <w:rFonts w:ascii="Times New Roman" w:hAnsi="Times New Roman" w:cs="Times New Roman"/>
                <w:sz w:val="20"/>
                <w:szCs w:val="20"/>
              </w:rPr>
            </w:pPr>
            <w:r w:rsidRPr="00663B36">
              <w:rPr>
                <w:rFonts w:ascii="Times New Roman" w:hAnsi="Times New Roman" w:cs="Times New Roman"/>
                <w:sz w:val="20"/>
                <w:szCs w:val="20"/>
              </w:rPr>
              <w:t>3 = Not easy at all</w:t>
            </w:r>
          </w:p>
        </w:tc>
        <w:tc>
          <w:tcPr>
            <w:tcW w:w="1566" w:type="dxa"/>
            <w:tcBorders>
              <w:bottom w:val="single" w:sz="4" w:space="0" w:color="auto"/>
            </w:tcBorders>
            <w:shd w:val="clear" w:color="auto" w:fill="FFFFCC"/>
          </w:tcPr>
          <w:p w14:paraId="64A94C26" w14:textId="77777777" w:rsidR="00663B36" w:rsidRPr="00663B36" w:rsidRDefault="00663B36" w:rsidP="00663B36">
            <w:pPr>
              <w:jc w:val="center"/>
              <w:rPr>
                <w:rFonts w:ascii="Times New Roman" w:hAnsi="Times New Roman" w:cs="Times New Roman"/>
                <w:sz w:val="20"/>
                <w:szCs w:val="20"/>
              </w:rPr>
            </w:pPr>
          </w:p>
        </w:tc>
        <w:tc>
          <w:tcPr>
            <w:tcW w:w="1548" w:type="dxa"/>
            <w:tcBorders>
              <w:bottom w:val="single" w:sz="4" w:space="0" w:color="auto"/>
            </w:tcBorders>
            <w:shd w:val="clear" w:color="auto" w:fill="FFFFCC"/>
          </w:tcPr>
          <w:p w14:paraId="4DDB3EDF" w14:textId="77777777" w:rsidR="00663B36" w:rsidRPr="00663B36" w:rsidRDefault="00663B36" w:rsidP="00663B36">
            <w:pPr>
              <w:jc w:val="center"/>
              <w:rPr>
                <w:rFonts w:ascii="Times New Roman" w:hAnsi="Times New Roman" w:cs="Times New Roman"/>
                <w:sz w:val="20"/>
                <w:szCs w:val="20"/>
              </w:rPr>
            </w:pPr>
          </w:p>
        </w:tc>
        <w:tc>
          <w:tcPr>
            <w:tcW w:w="1548" w:type="dxa"/>
            <w:tcBorders>
              <w:bottom w:val="single" w:sz="4" w:space="0" w:color="auto"/>
            </w:tcBorders>
            <w:shd w:val="clear" w:color="auto" w:fill="FFFFCC"/>
          </w:tcPr>
          <w:p w14:paraId="6F07CE85" w14:textId="77777777" w:rsidR="00663B36" w:rsidRPr="00663B36" w:rsidRDefault="00663B36" w:rsidP="00663B36">
            <w:pPr>
              <w:jc w:val="center"/>
              <w:rPr>
                <w:rFonts w:ascii="Times New Roman" w:hAnsi="Times New Roman" w:cs="Times New Roman"/>
                <w:sz w:val="20"/>
                <w:szCs w:val="20"/>
              </w:rPr>
            </w:pPr>
          </w:p>
        </w:tc>
        <w:tc>
          <w:tcPr>
            <w:tcW w:w="1548" w:type="dxa"/>
            <w:tcBorders>
              <w:bottom w:val="single" w:sz="4" w:space="0" w:color="auto"/>
            </w:tcBorders>
            <w:shd w:val="clear" w:color="auto" w:fill="FFFFCC"/>
          </w:tcPr>
          <w:p w14:paraId="198AB888" w14:textId="77777777" w:rsidR="00663B36" w:rsidRPr="00663B36" w:rsidRDefault="00663B36" w:rsidP="00663B36">
            <w:pPr>
              <w:jc w:val="center"/>
              <w:rPr>
                <w:rFonts w:ascii="Times New Roman" w:hAnsi="Times New Roman" w:cs="Times New Roman"/>
                <w:sz w:val="20"/>
                <w:szCs w:val="20"/>
              </w:rPr>
            </w:pPr>
          </w:p>
        </w:tc>
        <w:tc>
          <w:tcPr>
            <w:tcW w:w="1548" w:type="dxa"/>
            <w:tcBorders>
              <w:bottom w:val="single" w:sz="4" w:space="0" w:color="auto"/>
            </w:tcBorders>
            <w:shd w:val="clear" w:color="auto" w:fill="FFFFCC"/>
          </w:tcPr>
          <w:p w14:paraId="79D608C1" w14:textId="77777777" w:rsidR="00663B36" w:rsidRPr="00663B36" w:rsidRDefault="00663B36" w:rsidP="00663B36">
            <w:pPr>
              <w:jc w:val="center"/>
              <w:rPr>
                <w:rFonts w:ascii="Times New Roman" w:hAnsi="Times New Roman" w:cs="Times New Roman"/>
                <w:sz w:val="20"/>
                <w:szCs w:val="20"/>
              </w:rPr>
            </w:pPr>
          </w:p>
        </w:tc>
      </w:tr>
      <w:tr w:rsidR="00663B36" w:rsidRPr="00663B36" w14:paraId="1081EAFC" w14:textId="77777777" w:rsidTr="00663B36">
        <w:trPr>
          <w:trHeight w:val="1088"/>
        </w:trPr>
        <w:tc>
          <w:tcPr>
            <w:tcW w:w="2952" w:type="dxa"/>
            <w:tcBorders>
              <w:top w:val="single" w:sz="2" w:space="0" w:color="auto"/>
              <w:bottom w:val="single" w:sz="4" w:space="0" w:color="auto"/>
            </w:tcBorders>
            <w:shd w:val="clear" w:color="auto" w:fill="FFFFCC"/>
          </w:tcPr>
          <w:p w14:paraId="539E43CB" w14:textId="77777777" w:rsidR="00663B36" w:rsidRPr="00663B36" w:rsidRDefault="00663B36" w:rsidP="00663B36">
            <w:pPr>
              <w:tabs>
                <w:tab w:val="left" w:pos="972"/>
                <w:tab w:val="left" w:pos="1080"/>
              </w:tabs>
              <w:rPr>
                <w:rFonts w:ascii="Times New Roman" w:hAnsi="Times New Roman" w:cs="Times New Roman"/>
                <w:b/>
                <w:sz w:val="20"/>
                <w:szCs w:val="20"/>
              </w:rPr>
            </w:pPr>
            <w:r w:rsidRPr="00663B36">
              <w:rPr>
                <w:rFonts w:ascii="Times New Roman" w:hAnsi="Times New Roman" w:cs="Times New Roman"/>
                <w:b/>
                <w:sz w:val="20"/>
                <w:szCs w:val="20"/>
              </w:rPr>
              <w:t xml:space="preserve">Q13: BETRAY TRUST </w:t>
            </w:r>
          </w:p>
          <w:p w14:paraId="799BB72E" w14:textId="77777777" w:rsidR="00663B36" w:rsidRPr="00663B36" w:rsidRDefault="00663B36" w:rsidP="00663B36">
            <w:pPr>
              <w:tabs>
                <w:tab w:val="left" w:pos="972"/>
                <w:tab w:val="left" w:pos="1080"/>
              </w:tabs>
              <w:rPr>
                <w:rFonts w:ascii="Times New Roman" w:hAnsi="Times New Roman" w:cs="Times New Roman"/>
                <w:sz w:val="20"/>
                <w:szCs w:val="20"/>
              </w:rPr>
            </w:pPr>
            <w:r w:rsidRPr="00663B36">
              <w:rPr>
                <w:rFonts w:ascii="Times New Roman" w:hAnsi="Times New Roman" w:cs="Times New Roman"/>
                <w:sz w:val="20"/>
                <w:szCs w:val="20"/>
              </w:rPr>
              <w:t>0 = Never</w:t>
            </w:r>
          </w:p>
          <w:p w14:paraId="65CF6A40" w14:textId="77777777" w:rsidR="00663B36" w:rsidRPr="00663B36" w:rsidRDefault="00663B36" w:rsidP="00663B36">
            <w:pPr>
              <w:tabs>
                <w:tab w:val="left" w:pos="972"/>
                <w:tab w:val="left" w:pos="1080"/>
              </w:tabs>
              <w:rPr>
                <w:rFonts w:ascii="Times New Roman" w:hAnsi="Times New Roman" w:cs="Times New Roman"/>
                <w:sz w:val="20"/>
                <w:szCs w:val="20"/>
              </w:rPr>
            </w:pPr>
            <w:r w:rsidRPr="00663B36">
              <w:rPr>
                <w:rFonts w:ascii="Times New Roman" w:hAnsi="Times New Roman" w:cs="Times New Roman"/>
                <w:sz w:val="20"/>
                <w:szCs w:val="20"/>
              </w:rPr>
              <w:t>1 = 1-2 times</w:t>
            </w:r>
            <w:r w:rsidRPr="00663B36">
              <w:rPr>
                <w:rFonts w:ascii="Times New Roman" w:hAnsi="Times New Roman" w:cs="Times New Roman"/>
                <w:sz w:val="20"/>
                <w:szCs w:val="20"/>
              </w:rPr>
              <w:tab/>
            </w:r>
            <w:r w:rsidRPr="00663B36">
              <w:rPr>
                <w:rFonts w:ascii="Times New Roman" w:hAnsi="Times New Roman" w:cs="Times New Roman"/>
                <w:sz w:val="20"/>
                <w:szCs w:val="20"/>
              </w:rPr>
              <w:tab/>
            </w:r>
          </w:p>
          <w:p w14:paraId="612C13E8" w14:textId="77777777" w:rsidR="00663B36" w:rsidRPr="00663B36" w:rsidRDefault="00663B36" w:rsidP="00663B36">
            <w:pPr>
              <w:tabs>
                <w:tab w:val="left" w:pos="972"/>
                <w:tab w:val="left" w:pos="1080"/>
              </w:tabs>
              <w:rPr>
                <w:rFonts w:ascii="Times New Roman" w:hAnsi="Times New Roman" w:cs="Times New Roman"/>
                <w:sz w:val="20"/>
                <w:szCs w:val="20"/>
              </w:rPr>
            </w:pPr>
            <w:r w:rsidRPr="00663B36">
              <w:rPr>
                <w:rFonts w:ascii="Times New Roman" w:hAnsi="Times New Roman" w:cs="Times New Roman"/>
                <w:sz w:val="20"/>
                <w:szCs w:val="20"/>
              </w:rPr>
              <w:t>2 = 3-4 times</w:t>
            </w:r>
          </w:p>
          <w:p w14:paraId="73049261" w14:textId="77777777" w:rsidR="00663B36" w:rsidRPr="00663B36" w:rsidRDefault="00663B36" w:rsidP="00663B36">
            <w:pPr>
              <w:rPr>
                <w:rFonts w:ascii="Times New Roman" w:hAnsi="Times New Roman" w:cs="Times New Roman"/>
                <w:sz w:val="20"/>
                <w:szCs w:val="20"/>
              </w:rPr>
            </w:pPr>
            <w:r w:rsidRPr="00663B36">
              <w:rPr>
                <w:rFonts w:ascii="Times New Roman" w:hAnsi="Times New Roman" w:cs="Times New Roman"/>
                <w:sz w:val="20"/>
                <w:szCs w:val="20"/>
              </w:rPr>
              <w:t>3 = 5+ times</w:t>
            </w:r>
          </w:p>
        </w:tc>
        <w:tc>
          <w:tcPr>
            <w:tcW w:w="1566" w:type="dxa"/>
            <w:tcBorders>
              <w:top w:val="single" w:sz="2" w:space="0" w:color="auto"/>
              <w:bottom w:val="single" w:sz="4" w:space="0" w:color="auto"/>
            </w:tcBorders>
            <w:shd w:val="clear" w:color="auto" w:fill="FFFFCC"/>
          </w:tcPr>
          <w:p w14:paraId="1170910C" w14:textId="77777777" w:rsidR="00663B36" w:rsidRPr="00663B36" w:rsidRDefault="00663B36" w:rsidP="00663B36">
            <w:pPr>
              <w:jc w:val="center"/>
              <w:rPr>
                <w:rFonts w:ascii="Times New Roman" w:hAnsi="Times New Roman" w:cs="Times New Roman"/>
                <w:sz w:val="20"/>
                <w:szCs w:val="20"/>
              </w:rPr>
            </w:pPr>
          </w:p>
        </w:tc>
        <w:tc>
          <w:tcPr>
            <w:tcW w:w="1548" w:type="dxa"/>
            <w:tcBorders>
              <w:top w:val="single" w:sz="2" w:space="0" w:color="auto"/>
              <w:bottom w:val="single" w:sz="4" w:space="0" w:color="auto"/>
            </w:tcBorders>
            <w:shd w:val="clear" w:color="auto" w:fill="FFFFCC"/>
          </w:tcPr>
          <w:p w14:paraId="26792BF0" w14:textId="77777777" w:rsidR="00663B36" w:rsidRPr="00663B36" w:rsidRDefault="00663B36" w:rsidP="00663B36">
            <w:pPr>
              <w:jc w:val="center"/>
              <w:rPr>
                <w:rFonts w:ascii="Times New Roman" w:hAnsi="Times New Roman" w:cs="Times New Roman"/>
                <w:sz w:val="20"/>
                <w:szCs w:val="20"/>
              </w:rPr>
            </w:pPr>
          </w:p>
        </w:tc>
        <w:tc>
          <w:tcPr>
            <w:tcW w:w="1548" w:type="dxa"/>
            <w:tcBorders>
              <w:top w:val="single" w:sz="2" w:space="0" w:color="auto"/>
              <w:bottom w:val="single" w:sz="4" w:space="0" w:color="auto"/>
            </w:tcBorders>
            <w:shd w:val="clear" w:color="auto" w:fill="FFFFCC"/>
          </w:tcPr>
          <w:p w14:paraId="119760F8" w14:textId="77777777" w:rsidR="00663B36" w:rsidRPr="00663B36" w:rsidRDefault="00663B36" w:rsidP="00663B36">
            <w:pPr>
              <w:jc w:val="center"/>
              <w:rPr>
                <w:rFonts w:ascii="Times New Roman" w:hAnsi="Times New Roman" w:cs="Times New Roman"/>
                <w:sz w:val="20"/>
                <w:szCs w:val="20"/>
              </w:rPr>
            </w:pPr>
          </w:p>
        </w:tc>
        <w:tc>
          <w:tcPr>
            <w:tcW w:w="1548" w:type="dxa"/>
            <w:tcBorders>
              <w:top w:val="single" w:sz="2" w:space="0" w:color="auto"/>
              <w:bottom w:val="single" w:sz="4" w:space="0" w:color="auto"/>
            </w:tcBorders>
            <w:shd w:val="clear" w:color="auto" w:fill="FFFFCC"/>
          </w:tcPr>
          <w:p w14:paraId="776FC835" w14:textId="77777777" w:rsidR="00663B36" w:rsidRPr="00663B36" w:rsidRDefault="00663B36" w:rsidP="00663B36">
            <w:pPr>
              <w:jc w:val="center"/>
              <w:rPr>
                <w:rFonts w:ascii="Times New Roman" w:hAnsi="Times New Roman" w:cs="Times New Roman"/>
                <w:sz w:val="20"/>
                <w:szCs w:val="20"/>
              </w:rPr>
            </w:pPr>
          </w:p>
        </w:tc>
        <w:tc>
          <w:tcPr>
            <w:tcW w:w="1548" w:type="dxa"/>
            <w:tcBorders>
              <w:top w:val="single" w:sz="2" w:space="0" w:color="auto"/>
              <w:bottom w:val="single" w:sz="4" w:space="0" w:color="auto"/>
            </w:tcBorders>
            <w:shd w:val="clear" w:color="auto" w:fill="FFFFCC"/>
          </w:tcPr>
          <w:p w14:paraId="16608959" w14:textId="77777777" w:rsidR="00663B36" w:rsidRPr="00663B36" w:rsidRDefault="00663B36" w:rsidP="00663B36">
            <w:pPr>
              <w:jc w:val="center"/>
              <w:rPr>
                <w:rFonts w:ascii="Times New Roman" w:hAnsi="Times New Roman" w:cs="Times New Roman"/>
                <w:sz w:val="20"/>
                <w:szCs w:val="20"/>
              </w:rPr>
            </w:pPr>
          </w:p>
        </w:tc>
      </w:tr>
      <w:tr w:rsidR="00663B36" w:rsidRPr="00663B36" w14:paraId="1597E08A" w14:textId="77777777" w:rsidTr="00663B36">
        <w:trPr>
          <w:trHeight w:val="467"/>
        </w:trPr>
        <w:tc>
          <w:tcPr>
            <w:tcW w:w="2952" w:type="dxa"/>
            <w:tcBorders>
              <w:top w:val="single" w:sz="4" w:space="0" w:color="auto"/>
            </w:tcBorders>
            <w:shd w:val="clear" w:color="auto" w:fill="C2D69B" w:themeFill="accent3" w:themeFillTint="99"/>
          </w:tcPr>
          <w:p w14:paraId="63207C3E" w14:textId="77777777" w:rsidR="00663B36" w:rsidRPr="00663B36" w:rsidRDefault="00663B36" w:rsidP="00663B36">
            <w:pPr>
              <w:tabs>
                <w:tab w:val="left" w:pos="1080"/>
              </w:tabs>
              <w:rPr>
                <w:rFonts w:ascii="Times New Roman" w:hAnsi="Times New Roman" w:cs="Times New Roman"/>
                <w:b/>
                <w:sz w:val="20"/>
                <w:szCs w:val="20"/>
              </w:rPr>
            </w:pPr>
            <w:r w:rsidRPr="00663B36">
              <w:rPr>
                <w:rFonts w:ascii="Times New Roman" w:hAnsi="Times New Roman" w:cs="Times New Roman"/>
                <w:b/>
                <w:sz w:val="20"/>
                <w:szCs w:val="20"/>
              </w:rPr>
              <w:t xml:space="preserve">Q14: SEX WITH MEN </w:t>
            </w:r>
          </w:p>
          <w:p w14:paraId="704B474A" w14:textId="77777777" w:rsidR="00663B36" w:rsidRPr="00663B36" w:rsidRDefault="00663B36" w:rsidP="00663B36">
            <w:pPr>
              <w:tabs>
                <w:tab w:val="left" w:pos="1080"/>
              </w:tabs>
              <w:rPr>
                <w:rFonts w:ascii="Times New Roman" w:hAnsi="Times New Roman" w:cs="Times New Roman"/>
                <w:b/>
                <w:sz w:val="20"/>
                <w:szCs w:val="20"/>
              </w:rPr>
            </w:pPr>
            <w:r w:rsidRPr="00663B36">
              <w:rPr>
                <w:rFonts w:ascii="Times New Roman" w:hAnsi="Times New Roman" w:cs="Times New Roman"/>
                <w:b/>
                <w:sz w:val="20"/>
                <w:szCs w:val="20"/>
              </w:rPr>
              <w:t>If no: NOT ELIGIBLE</w:t>
            </w:r>
          </w:p>
        </w:tc>
        <w:tc>
          <w:tcPr>
            <w:tcW w:w="1566" w:type="dxa"/>
            <w:tcBorders>
              <w:top w:val="single" w:sz="4" w:space="0" w:color="auto"/>
            </w:tcBorders>
            <w:shd w:val="clear" w:color="auto" w:fill="C2D69B" w:themeFill="accent3" w:themeFillTint="99"/>
          </w:tcPr>
          <w:p w14:paraId="12FAC9E3" w14:textId="77777777" w:rsidR="00663B36" w:rsidRPr="00663B36" w:rsidRDefault="00663B36" w:rsidP="00663B36">
            <w:pPr>
              <w:jc w:val="center"/>
              <w:rPr>
                <w:rFonts w:ascii="Times New Roman" w:hAnsi="Times New Roman" w:cs="Times New Roman"/>
                <w:sz w:val="20"/>
                <w:szCs w:val="20"/>
              </w:rPr>
            </w:pPr>
          </w:p>
        </w:tc>
        <w:tc>
          <w:tcPr>
            <w:tcW w:w="1548" w:type="dxa"/>
            <w:tcBorders>
              <w:top w:val="single" w:sz="4" w:space="0" w:color="auto"/>
            </w:tcBorders>
            <w:shd w:val="clear" w:color="auto" w:fill="C2D69B" w:themeFill="accent3" w:themeFillTint="99"/>
          </w:tcPr>
          <w:p w14:paraId="3A1FC170" w14:textId="77777777" w:rsidR="00663B36" w:rsidRPr="00663B36" w:rsidRDefault="00663B36" w:rsidP="00663B36">
            <w:pPr>
              <w:jc w:val="center"/>
              <w:rPr>
                <w:rFonts w:ascii="Times New Roman" w:hAnsi="Times New Roman" w:cs="Times New Roman"/>
                <w:sz w:val="20"/>
                <w:szCs w:val="20"/>
              </w:rPr>
            </w:pPr>
          </w:p>
        </w:tc>
        <w:tc>
          <w:tcPr>
            <w:tcW w:w="1548" w:type="dxa"/>
            <w:tcBorders>
              <w:top w:val="single" w:sz="4" w:space="0" w:color="auto"/>
            </w:tcBorders>
            <w:shd w:val="clear" w:color="auto" w:fill="C2D69B" w:themeFill="accent3" w:themeFillTint="99"/>
          </w:tcPr>
          <w:p w14:paraId="6F4CB376" w14:textId="77777777" w:rsidR="00663B36" w:rsidRPr="00663B36" w:rsidRDefault="00663B36" w:rsidP="00663B36">
            <w:pPr>
              <w:jc w:val="center"/>
              <w:rPr>
                <w:rFonts w:ascii="Times New Roman" w:hAnsi="Times New Roman" w:cs="Times New Roman"/>
                <w:sz w:val="20"/>
                <w:szCs w:val="20"/>
              </w:rPr>
            </w:pPr>
          </w:p>
        </w:tc>
        <w:tc>
          <w:tcPr>
            <w:tcW w:w="1548" w:type="dxa"/>
            <w:tcBorders>
              <w:top w:val="single" w:sz="4" w:space="0" w:color="auto"/>
            </w:tcBorders>
            <w:shd w:val="clear" w:color="auto" w:fill="C2D69B" w:themeFill="accent3" w:themeFillTint="99"/>
          </w:tcPr>
          <w:p w14:paraId="6C8DA489" w14:textId="77777777" w:rsidR="00663B36" w:rsidRPr="00663B36" w:rsidRDefault="00663B36" w:rsidP="00663B36">
            <w:pPr>
              <w:jc w:val="center"/>
              <w:rPr>
                <w:rFonts w:ascii="Times New Roman" w:hAnsi="Times New Roman" w:cs="Times New Roman"/>
                <w:sz w:val="20"/>
                <w:szCs w:val="20"/>
              </w:rPr>
            </w:pPr>
          </w:p>
        </w:tc>
        <w:tc>
          <w:tcPr>
            <w:tcW w:w="1548" w:type="dxa"/>
            <w:tcBorders>
              <w:top w:val="single" w:sz="4" w:space="0" w:color="auto"/>
            </w:tcBorders>
            <w:shd w:val="clear" w:color="auto" w:fill="C2D69B" w:themeFill="accent3" w:themeFillTint="99"/>
          </w:tcPr>
          <w:p w14:paraId="10EE008D" w14:textId="77777777" w:rsidR="00663B36" w:rsidRPr="00663B36" w:rsidRDefault="00663B36" w:rsidP="00663B36">
            <w:pPr>
              <w:jc w:val="center"/>
              <w:rPr>
                <w:rFonts w:ascii="Times New Roman" w:hAnsi="Times New Roman" w:cs="Times New Roman"/>
                <w:sz w:val="20"/>
                <w:szCs w:val="20"/>
              </w:rPr>
            </w:pPr>
          </w:p>
        </w:tc>
      </w:tr>
      <w:tr w:rsidR="00663B36" w:rsidRPr="00663B36" w14:paraId="057D4027" w14:textId="77777777" w:rsidTr="00663B36">
        <w:trPr>
          <w:trHeight w:val="1151"/>
        </w:trPr>
        <w:tc>
          <w:tcPr>
            <w:tcW w:w="2952" w:type="dxa"/>
            <w:tcBorders>
              <w:top w:val="single" w:sz="4" w:space="0" w:color="auto"/>
            </w:tcBorders>
            <w:shd w:val="clear" w:color="auto" w:fill="FFFFCC"/>
          </w:tcPr>
          <w:p w14:paraId="7E8DD443" w14:textId="77777777" w:rsidR="00663B36" w:rsidRPr="00663B36" w:rsidRDefault="00663B36" w:rsidP="00663B36">
            <w:pPr>
              <w:tabs>
                <w:tab w:val="left" w:pos="1540"/>
              </w:tabs>
              <w:rPr>
                <w:rFonts w:ascii="Times New Roman" w:hAnsi="Times New Roman" w:cs="Times New Roman"/>
                <w:b/>
                <w:sz w:val="20"/>
                <w:szCs w:val="20"/>
              </w:rPr>
            </w:pPr>
            <w:r w:rsidRPr="00663B36">
              <w:rPr>
                <w:rFonts w:ascii="Times New Roman" w:hAnsi="Times New Roman" w:cs="Times New Roman"/>
                <w:b/>
                <w:sz w:val="20"/>
                <w:szCs w:val="20"/>
              </w:rPr>
              <w:t>Q16: SUBSTANCE USE</w:t>
            </w:r>
          </w:p>
          <w:p w14:paraId="22150F25" w14:textId="77777777" w:rsidR="00663B36" w:rsidRPr="00663B36" w:rsidRDefault="00663B36" w:rsidP="00663B36">
            <w:pPr>
              <w:tabs>
                <w:tab w:val="left" w:pos="972"/>
                <w:tab w:val="left" w:pos="1080"/>
              </w:tabs>
              <w:rPr>
                <w:rFonts w:ascii="Times New Roman" w:hAnsi="Times New Roman" w:cs="Times New Roman"/>
                <w:sz w:val="20"/>
                <w:szCs w:val="20"/>
              </w:rPr>
            </w:pPr>
            <w:r w:rsidRPr="00663B36">
              <w:rPr>
                <w:rFonts w:ascii="Times New Roman" w:hAnsi="Times New Roman" w:cs="Times New Roman"/>
                <w:sz w:val="20"/>
                <w:szCs w:val="20"/>
              </w:rPr>
              <w:t>0 = Never</w:t>
            </w:r>
          </w:p>
          <w:p w14:paraId="1CF2BB36" w14:textId="77777777" w:rsidR="00663B36" w:rsidRPr="00663B36" w:rsidRDefault="00663B36" w:rsidP="00663B36">
            <w:pPr>
              <w:tabs>
                <w:tab w:val="left" w:pos="972"/>
                <w:tab w:val="left" w:pos="1080"/>
              </w:tabs>
              <w:rPr>
                <w:rFonts w:ascii="Times New Roman" w:hAnsi="Times New Roman" w:cs="Times New Roman"/>
                <w:sz w:val="20"/>
                <w:szCs w:val="20"/>
              </w:rPr>
            </w:pPr>
            <w:r w:rsidRPr="00663B36">
              <w:rPr>
                <w:rFonts w:ascii="Times New Roman" w:hAnsi="Times New Roman" w:cs="Times New Roman"/>
                <w:sz w:val="20"/>
                <w:szCs w:val="20"/>
              </w:rPr>
              <w:t>1 = 1-2 times</w:t>
            </w:r>
            <w:r w:rsidRPr="00663B36">
              <w:rPr>
                <w:rFonts w:ascii="Times New Roman" w:hAnsi="Times New Roman" w:cs="Times New Roman"/>
                <w:sz w:val="20"/>
                <w:szCs w:val="20"/>
              </w:rPr>
              <w:tab/>
            </w:r>
            <w:r w:rsidRPr="00663B36">
              <w:rPr>
                <w:rFonts w:ascii="Times New Roman" w:hAnsi="Times New Roman" w:cs="Times New Roman"/>
                <w:sz w:val="20"/>
                <w:szCs w:val="20"/>
              </w:rPr>
              <w:tab/>
            </w:r>
          </w:p>
          <w:p w14:paraId="2704C602" w14:textId="77777777" w:rsidR="00663B36" w:rsidRPr="00663B36" w:rsidRDefault="00663B36" w:rsidP="00663B36">
            <w:pPr>
              <w:tabs>
                <w:tab w:val="left" w:pos="972"/>
                <w:tab w:val="left" w:pos="1080"/>
              </w:tabs>
              <w:rPr>
                <w:rFonts w:ascii="Times New Roman" w:hAnsi="Times New Roman" w:cs="Times New Roman"/>
                <w:sz w:val="20"/>
                <w:szCs w:val="20"/>
              </w:rPr>
            </w:pPr>
            <w:r w:rsidRPr="00663B36">
              <w:rPr>
                <w:rFonts w:ascii="Times New Roman" w:hAnsi="Times New Roman" w:cs="Times New Roman"/>
                <w:sz w:val="20"/>
                <w:szCs w:val="20"/>
              </w:rPr>
              <w:t>2 = 3-4 times</w:t>
            </w:r>
          </w:p>
          <w:p w14:paraId="7D2D07D3" w14:textId="77777777" w:rsidR="00663B36" w:rsidRPr="00663B36" w:rsidRDefault="00663B36" w:rsidP="00663B36">
            <w:pPr>
              <w:rPr>
                <w:rFonts w:ascii="Times New Roman" w:hAnsi="Times New Roman" w:cs="Times New Roman"/>
                <w:sz w:val="20"/>
                <w:szCs w:val="20"/>
              </w:rPr>
            </w:pPr>
            <w:r w:rsidRPr="00663B36">
              <w:rPr>
                <w:rFonts w:ascii="Times New Roman" w:hAnsi="Times New Roman" w:cs="Times New Roman"/>
                <w:sz w:val="20"/>
                <w:szCs w:val="20"/>
              </w:rPr>
              <w:t>3 = 5+ times</w:t>
            </w:r>
          </w:p>
        </w:tc>
        <w:tc>
          <w:tcPr>
            <w:tcW w:w="1566" w:type="dxa"/>
            <w:tcBorders>
              <w:top w:val="single" w:sz="4" w:space="0" w:color="auto"/>
            </w:tcBorders>
            <w:shd w:val="clear" w:color="auto" w:fill="FFFFCC"/>
          </w:tcPr>
          <w:p w14:paraId="43922655" w14:textId="77777777" w:rsidR="00663B36" w:rsidRPr="00663B36" w:rsidRDefault="00663B36" w:rsidP="00663B36">
            <w:pPr>
              <w:jc w:val="center"/>
              <w:rPr>
                <w:rFonts w:ascii="Times New Roman" w:hAnsi="Times New Roman" w:cs="Times New Roman"/>
                <w:sz w:val="20"/>
                <w:szCs w:val="20"/>
              </w:rPr>
            </w:pPr>
          </w:p>
        </w:tc>
        <w:tc>
          <w:tcPr>
            <w:tcW w:w="1548" w:type="dxa"/>
            <w:tcBorders>
              <w:top w:val="single" w:sz="4" w:space="0" w:color="auto"/>
            </w:tcBorders>
            <w:shd w:val="clear" w:color="auto" w:fill="FFFFCC"/>
          </w:tcPr>
          <w:p w14:paraId="58D56E4F" w14:textId="77777777" w:rsidR="00663B36" w:rsidRPr="00663B36" w:rsidRDefault="00663B36" w:rsidP="00663B36">
            <w:pPr>
              <w:jc w:val="center"/>
              <w:rPr>
                <w:rFonts w:ascii="Times New Roman" w:hAnsi="Times New Roman" w:cs="Times New Roman"/>
                <w:sz w:val="20"/>
                <w:szCs w:val="20"/>
              </w:rPr>
            </w:pPr>
          </w:p>
        </w:tc>
        <w:tc>
          <w:tcPr>
            <w:tcW w:w="1548" w:type="dxa"/>
            <w:tcBorders>
              <w:top w:val="single" w:sz="4" w:space="0" w:color="auto"/>
            </w:tcBorders>
            <w:shd w:val="clear" w:color="auto" w:fill="FFFFCC"/>
          </w:tcPr>
          <w:p w14:paraId="0EF5A7F7" w14:textId="77777777" w:rsidR="00663B36" w:rsidRPr="00663B36" w:rsidRDefault="00663B36" w:rsidP="00663B36">
            <w:pPr>
              <w:jc w:val="center"/>
              <w:rPr>
                <w:rFonts w:ascii="Times New Roman" w:hAnsi="Times New Roman" w:cs="Times New Roman"/>
                <w:sz w:val="20"/>
                <w:szCs w:val="20"/>
              </w:rPr>
            </w:pPr>
          </w:p>
        </w:tc>
        <w:tc>
          <w:tcPr>
            <w:tcW w:w="1548" w:type="dxa"/>
            <w:tcBorders>
              <w:top w:val="single" w:sz="4" w:space="0" w:color="auto"/>
            </w:tcBorders>
            <w:shd w:val="clear" w:color="auto" w:fill="FFFFCC"/>
          </w:tcPr>
          <w:p w14:paraId="01396B5A" w14:textId="77777777" w:rsidR="00663B36" w:rsidRPr="00663B36" w:rsidRDefault="00663B36" w:rsidP="00663B36">
            <w:pPr>
              <w:jc w:val="center"/>
              <w:rPr>
                <w:rFonts w:ascii="Times New Roman" w:hAnsi="Times New Roman" w:cs="Times New Roman"/>
                <w:sz w:val="20"/>
                <w:szCs w:val="20"/>
              </w:rPr>
            </w:pPr>
          </w:p>
        </w:tc>
        <w:tc>
          <w:tcPr>
            <w:tcW w:w="1548" w:type="dxa"/>
            <w:tcBorders>
              <w:top w:val="single" w:sz="4" w:space="0" w:color="auto"/>
            </w:tcBorders>
            <w:shd w:val="clear" w:color="auto" w:fill="FFFFCC"/>
          </w:tcPr>
          <w:p w14:paraId="12D80D27" w14:textId="77777777" w:rsidR="00663B36" w:rsidRPr="00663B36" w:rsidRDefault="00663B36" w:rsidP="00663B36">
            <w:pPr>
              <w:jc w:val="center"/>
              <w:rPr>
                <w:rFonts w:ascii="Times New Roman" w:hAnsi="Times New Roman" w:cs="Times New Roman"/>
                <w:sz w:val="20"/>
                <w:szCs w:val="20"/>
              </w:rPr>
            </w:pPr>
          </w:p>
        </w:tc>
      </w:tr>
      <w:tr w:rsidR="00663B36" w:rsidRPr="00663B36" w14:paraId="1288804E" w14:textId="77777777" w:rsidTr="00663B36">
        <w:trPr>
          <w:trHeight w:val="1160"/>
        </w:trPr>
        <w:tc>
          <w:tcPr>
            <w:tcW w:w="2952" w:type="dxa"/>
            <w:shd w:val="clear" w:color="auto" w:fill="FFFFCC"/>
          </w:tcPr>
          <w:p w14:paraId="3112D2E0" w14:textId="77777777" w:rsidR="00663B36" w:rsidRPr="00663B36" w:rsidRDefault="00663B36" w:rsidP="00663B36">
            <w:pPr>
              <w:tabs>
                <w:tab w:val="left" w:pos="972"/>
                <w:tab w:val="left" w:pos="1080"/>
              </w:tabs>
              <w:rPr>
                <w:rFonts w:ascii="Times New Roman" w:hAnsi="Times New Roman" w:cs="Times New Roman"/>
                <w:sz w:val="20"/>
                <w:szCs w:val="20"/>
              </w:rPr>
            </w:pPr>
            <w:r w:rsidRPr="00663B36">
              <w:rPr>
                <w:rFonts w:ascii="Times New Roman" w:hAnsi="Times New Roman" w:cs="Times New Roman"/>
                <w:b/>
                <w:sz w:val="20"/>
                <w:szCs w:val="20"/>
              </w:rPr>
              <w:t>Q17: LEGAL INVOLVED</w:t>
            </w:r>
            <w:r w:rsidRPr="00663B36">
              <w:rPr>
                <w:rFonts w:ascii="Times New Roman" w:hAnsi="Times New Roman" w:cs="Times New Roman"/>
                <w:sz w:val="20"/>
                <w:szCs w:val="20"/>
              </w:rPr>
              <w:br/>
              <w:t>0 = Never</w:t>
            </w:r>
          </w:p>
          <w:p w14:paraId="3A30AE22" w14:textId="77777777" w:rsidR="00663B36" w:rsidRPr="00663B36" w:rsidRDefault="00663B36" w:rsidP="00663B36">
            <w:pPr>
              <w:tabs>
                <w:tab w:val="left" w:pos="972"/>
                <w:tab w:val="left" w:pos="1080"/>
              </w:tabs>
              <w:rPr>
                <w:rFonts w:ascii="Times New Roman" w:hAnsi="Times New Roman" w:cs="Times New Roman"/>
                <w:sz w:val="20"/>
                <w:szCs w:val="20"/>
              </w:rPr>
            </w:pPr>
            <w:r w:rsidRPr="00663B36">
              <w:rPr>
                <w:rFonts w:ascii="Times New Roman" w:hAnsi="Times New Roman" w:cs="Times New Roman"/>
                <w:sz w:val="20"/>
                <w:szCs w:val="20"/>
              </w:rPr>
              <w:t>1 = 1-2 times</w:t>
            </w:r>
            <w:r w:rsidRPr="00663B36">
              <w:rPr>
                <w:rFonts w:ascii="Times New Roman" w:hAnsi="Times New Roman" w:cs="Times New Roman"/>
                <w:sz w:val="20"/>
                <w:szCs w:val="20"/>
              </w:rPr>
              <w:tab/>
            </w:r>
            <w:r w:rsidRPr="00663B36">
              <w:rPr>
                <w:rFonts w:ascii="Times New Roman" w:hAnsi="Times New Roman" w:cs="Times New Roman"/>
                <w:sz w:val="20"/>
                <w:szCs w:val="20"/>
              </w:rPr>
              <w:tab/>
            </w:r>
          </w:p>
          <w:p w14:paraId="78952CDF" w14:textId="77777777" w:rsidR="00663B36" w:rsidRPr="00663B36" w:rsidRDefault="00663B36" w:rsidP="00663B36">
            <w:pPr>
              <w:tabs>
                <w:tab w:val="left" w:pos="972"/>
                <w:tab w:val="left" w:pos="1080"/>
              </w:tabs>
              <w:rPr>
                <w:rFonts w:ascii="Times New Roman" w:hAnsi="Times New Roman" w:cs="Times New Roman"/>
                <w:sz w:val="20"/>
                <w:szCs w:val="20"/>
              </w:rPr>
            </w:pPr>
            <w:r w:rsidRPr="00663B36">
              <w:rPr>
                <w:rFonts w:ascii="Times New Roman" w:hAnsi="Times New Roman" w:cs="Times New Roman"/>
                <w:sz w:val="20"/>
                <w:szCs w:val="20"/>
              </w:rPr>
              <w:t>2 = 3-4 times</w:t>
            </w:r>
          </w:p>
          <w:p w14:paraId="0DE7595B" w14:textId="77777777" w:rsidR="00663B36" w:rsidRPr="00663B36" w:rsidRDefault="00663B36" w:rsidP="00663B36">
            <w:pPr>
              <w:rPr>
                <w:rFonts w:ascii="Times New Roman" w:hAnsi="Times New Roman" w:cs="Times New Roman"/>
                <w:sz w:val="20"/>
                <w:szCs w:val="20"/>
              </w:rPr>
            </w:pPr>
            <w:r w:rsidRPr="00663B36">
              <w:rPr>
                <w:rFonts w:ascii="Times New Roman" w:hAnsi="Times New Roman" w:cs="Times New Roman"/>
                <w:sz w:val="20"/>
                <w:szCs w:val="20"/>
              </w:rPr>
              <w:t>3 = 5+ times</w:t>
            </w:r>
          </w:p>
        </w:tc>
        <w:tc>
          <w:tcPr>
            <w:tcW w:w="1566" w:type="dxa"/>
            <w:shd w:val="clear" w:color="auto" w:fill="FFFFCC"/>
          </w:tcPr>
          <w:p w14:paraId="7F5BB2B9" w14:textId="77777777" w:rsidR="00663B36" w:rsidRPr="00663B36" w:rsidRDefault="00663B36" w:rsidP="00663B36">
            <w:pPr>
              <w:jc w:val="center"/>
              <w:rPr>
                <w:rFonts w:ascii="Times New Roman" w:hAnsi="Times New Roman" w:cs="Times New Roman"/>
                <w:sz w:val="20"/>
                <w:szCs w:val="20"/>
              </w:rPr>
            </w:pPr>
          </w:p>
        </w:tc>
        <w:tc>
          <w:tcPr>
            <w:tcW w:w="1548" w:type="dxa"/>
            <w:shd w:val="clear" w:color="auto" w:fill="FFFFCC"/>
          </w:tcPr>
          <w:p w14:paraId="7BE46C06" w14:textId="77777777" w:rsidR="00663B36" w:rsidRPr="00663B36" w:rsidRDefault="00663B36" w:rsidP="00663B36">
            <w:pPr>
              <w:jc w:val="center"/>
              <w:rPr>
                <w:rFonts w:ascii="Times New Roman" w:hAnsi="Times New Roman" w:cs="Times New Roman"/>
                <w:sz w:val="20"/>
                <w:szCs w:val="20"/>
              </w:rPr>
            </w:pPr>
          </w:p>
        </w:tc>
        <w:tc>
          <w:tcPr>
            <w:tcW w:w="1548" w:type="dxa"/>
            <w:shd w:val="clear" w:color="auto" w:fill="FFFFCC"/>
          </w:tcPr>
          <w:p w14:paraId="05111619" w14:textId="77777777" w:rsidR="00663B36" w:rsidRPr="00663B36" w:rsidRDefault="00663B36" w:rsidP="00663B36">
            <w:pPr>
              <w:jc w:val="center"/>
              <w:rPr>
                <w:rFonts w:ascii="Times New Roman" w:hAnsi="Times New Roman" w:cs="Times New Roman"/>
                <w:sz w:val="20"/>
                <w:szCs w:val="20"/>
              </w:rPr>
            </w:pPr>
          </w:p>
        </w:tc>
        <w:tc>
          <w:tcPr>
            <w:tcW w:w="1548" w:type="dxa"/>
            <w:shd w:val="clear" w:color="auto" w:fill="FFFFCC"/>
          </w:tcPr>
          <w:p w14:paraId="7B89708E" w14:textId="77777777" w:rsidR="00663B36" w:rsidRPr="00663B36" w:rsidRDefault="00663B36" w:rsidP="00663B36">
            <w:pPr>
              <w:jc w:val="center"/>
              <w:rPr>
                <w:rFonts w:ascii="Times New Roman" w:hAnsi="Times New Roman" w:cs="Times New Roman"/>
                <w:sz w:val="20"/>
                <w:szCs w:val="20"/>
              </w:rPr>
            </w:pPr>
          </w:p>
        </w:tc>
        <w:tc>
          <w:tcPr>
            <w:tcW w:w="1548" w:type="dxa"/>
            <w:shd w:val="clear" w:color="auto" w:fill="FFFFCC"/>
          </w:tcPr>
          <w:p w14:paraId="62AFEF9F" w14:textId="77777777" w:rsidR="00663B36" w:rsidRPr="00663B36" w:rsidRDefault="00663B36" w:rsidP="00663B36">
            <w:pPr>
              <w:jc w:val="center"/>
              <w:rPr>
                <w:rFonts w:ascii="Times New Roman" w:hAnsi="Times New Roman" w:cs="Times New Roman"/>
                <w:sz w:val="20"/>
                <w:szCs w:val="20"/>
              </w:rPr>
            </w:pPr>
          </w:p>
        </w:tc>
      </w:tr>
      <w:tr w:rsidR="00663B36" w:rsidRPr="00663B36" w14:paraId="2491476F" w14:textId="77777777" w:rsidTr="00663B36">
        <w:tc>
          <w:tcPr>
            <w:tcW w:w="2952" w:type="dxa"/>
            <w:shd w:val="clear" w:color="auto" w:fill="F79646" w:themeFill="accent6"/>
          </w:tcPr>
          <w:p w14:paraId="19AEE623" w14:textId="77777777" w:rsidR="00663B36" w:rsidRPr="00663B36" w:rsidRDefault="00663B36" w:rsidP="00663B36">
            <w:pPr>
              <w:rPr>
                <w:rFonts w:ascii="Times New Roman" w:hAnsi="Times New Roman" w:cs="Times New Roman"/>
                <w:b/>
              </w:rPr>
            </w:pPr>
          </w:p>
          <w:p w14:paraId="65BF9039" w14:textId="77777777" w:rsidR="00663B36" w:rsidRPr="00663B36" w:rsidRDefault="00663B36" w:rsidP="00663B36">
            <w:pPr>
              <w:rPr>
                <w:rFonts w:ascii="Times New Roman" w:hAnsi="Times New Roman" w:cs="Times New Roman"/>
                <w:b/>
              </w:rPr>
            </w:pPr>
            <w:r w:rsidRPr="00663B36">
              <w:rPr>
                <w:rFonts w:ascii="Times New Roman" w:hAnsi="Times New Roman" w:cs="Times New Roman"/>
                <w:b/>
              </w:rPr>
              <w:t>TOTAL</w:t>
            </w:r>
          </w:p>
        </w:tc>
        <w:tc>
          <w:tcPr>
            <w:tcW w:w="1566" w:type="dxa"/>
            <w:shd w:val="clear" w:color="auto" w:fill="F79646" w:themeFill="accent6"/>
          </w:tcPr>
          <w:p w14:paraId="010CCDCD" w14:textId="77777777" w:rsidR="00663B36" w:rsidRPr="00663B36" w:rsidRDefault="00663B36" w:rsidP="00663B36">
            <w:pPr>
              <w:jc w:val="center"/>
              <w:rPr>
                <w:rFonts w:ascii="Times New Roman" w:hAnsi="Times New Roman" w:cs="Times New Roman"/>
              </w:rPr>
            </w:pPr>
          </w:p>
        </w:tc>
        <w:tc>
          <w:tcPr>
            <w:tcW w:w="1548" w:type="dxa"/>
            <w:shd w:val="clear" w:color="auto" w:fill="F79646" w:themeFill="accent6"/>
          </w:tcPr>
          <w:p w14:paraId="633FE4F2" w14:textId="77777777" w:rsidR="00663B36" w:rsidRPr="00663B36" w:rsidRDefault="00663B36" w:rsidP="00663B36">
            <w:pPr>
              <w:jc w:val="center"/>
              <w:rPr>
                <w:rFonts w:ascii="Times New Roman" w:hAnsi="Times New Roman" w:cs="Times New Roman"/>
              </w:rPr>
            </w:pPr>
          </w:p>
        </w:tc>
        <w:tc>
          <w:tcPr>
            <w:tcW w:w="1548" w:type="dxa"/>
            <w:shd w:val="clear" w:color="auto" w:fill="F79646" w:themeFill="accent6"/>
          </w:tcPr>
          <w:p w14:paraId="253F0FF4" w14:textId="77777777" w:rsidR="00663B36" w:rsidRPr="00663B36" w:rsidRDefault="00663B36" w:rsidP="00663B36">
            <w:pPr>
              <w:jc w:val="center"/>
              <w:rPr>
                <w:rFonts w:ascii="Times New Roman" w:hAnsi="Times New Roman" w:cs="Times New Roman"/>
              </w:rPr>
            </w:pPr>
          </w:p>
        </w:tc>
        <w:tc>
          <w:tcPr>
            <w:tcW w:w="1548" w:type="dxa"/>
            <w:shd w:val="clear" w:color="auto" w:fill="F79646" w:themeFill="accent6"/>
          </w:tcPr>
          <w:p w14:paraId="7F53C221" w14:textId="77777777" w:rsidR="00663B36" w:rsidRPr="00663B36" w:rsidRDefault="00663B36" w:rsidP="00663B36">
            <w:pPr>
              <w:jc w:val="center"/>
              <w:rPr>
                <w:rFonts w:ascii="Times New Roman" w:hAnsi="Times New Roman" w:cs="Times New Roman"/>
              </w:rPr>
            </w:pPr>
          </w:p>
        </w:tc>
        <w:tc>
          <w:tcPr>
            <w:tcW w:w="1548" w:type="dxa"/>
            <w:shd w:val="clear" w:color="auto" w:fill="F79646" w:themeFill="accent6"/>
          </w:tcPr>
          <w:p w14:paraId="4B4B588F" w14:textId="77777777" w:rsidR="00663B36" w:rsidRPr="00663B36" w:rsidRDefault="00663B36" w:rsidP="00663B36">
            <w:pPr>
              <w:jc w:val="center"/>
              <w:rPr>
                <w:rFonts w:ascii="Times New Roman" w:hAnsi="Times New Roman" w:cs="Times New Roman"/>
              </w:rPr>
            </w:pPr>
          </w:p>
        </w:tc>
      </w:tr>
    </w:tbl>
    <w:p w14:paraId="746E2CDC" w14:textId="77777777" w:rsidR="00663B36" w:rsidRPr="00663B36" w:rsidRDefault="00663B36" w:rsidP="00663B36">
      <w:pPr>
        <w:rPr>
          <w:rFonts w:ascii="Times New Roman" w:hAnsi="Times New Roman" w:cs="Times New Roman"/>
          <w:i/>
        </w:rPr>
      </w:pPr>
      <w:r w:rsidRPr="00663B36">
        <w:rPr>
          <w:rFonts w:ascii="Times New Roman" w:hAnsi="Times New Roman" w:cs="Times New Roman"/>
          <w:i/>
        </w:rPr>
        <w:lastRenderedPageBreak/>
        <w:t>So, of the people we’ve talked about, who do you think would be the best person to participate with you in Project PreP-R</w:t>
      </w:r>
      <w:r w:rsidRPr="00663B36">
        <w:rPr>
          <w:rFonts w:ascii="Times New Roman" w:hAnsi="Times New Roman" w:cs="Times New Roman"/>
        </w:rPr>
        <w:t xml:space="preserve">?  </w:t>
      </w:r>
    </w:p>
    <w:tbl>
      <w:tblPr>
        <w:tblStyle w:val="TableGrid"/>
        <w:tblW w:w="10728" w:type="dxa"/>
        <w:tblLook w:val="04A0" w:firstRow="1" w:lastRow="0" w:firstColumn="1" w:lastColumn="0" w:noHBand="0" w:noVBand="1"/>
      </w:tblPr>
      <w:tblGrid>
        <w:gridCol w:w="3348"/>
        <w:gridCol w:w="3060"/>
        <w:gridCol w:w="1080"/>
        <w:gridCol w:w="3240"/>
      </w:tblGrid>
      <w:tr w:rsidR="00663B36" w:rsidRPr="00663B36" w14:paraId="4EFD6D5C" w14:textId="77777777" w:rsidTr="00663B36">
        <w:tc>
          <w:tcPr>
            <w:tcW w:w="3348" w:type="dxa"/>
            <w:tcBorders>
              <w:top w:val="single" w:sz="4" w:space="0" w:color="auto"/>
              <w:left w:val="single" w:sz="4" w:space="0" w:color="auto"/>
              <w:bottom w:val="single" w:sz="4" w:space="0" w:color="auto"/>
              <w:right w:val="single" w:sz="4" w:space="0" w:color="auto"/>
            </w:tcBorders>
            <w:hideMark/>
          </w:tcPr>
          <w:p w14:paraId="41BBF553" w14:textId="77777777" w:rsidR="00663B36" w:rsidRPr="00663B36" w:rsidRDefault="00663B36" w:rsidP="00663B36">
            <w:pPr>
              <w:rPr>
                <w:rFonts w:ascii="Times New Roman" w:hAnsi="Times New Roman" w:cs="Times New Roman"/>
              </w:rPr>
            </w:pPr>
            <w:r w:rsidRPr="00663B36">
              <w:rPr>
                <w:rFonts w:ascii="Times New Roman" w:hAnsi="Times New Roman" w:cs="Times New Roman"/>
              </w:rPr>
              <w:t xml:space="preserve">Index Selected SC: </w:t>
            </w:r>
          </w:p>
        </w:tc>
        <w:tc>
          <w:tcPr>
            <w:tcW w:w="3060" w:type="dxa"/>
            <w:tcBorders>
              <w:top w:val="single" w:sz="4" w:space="0" w:color="auto"/>
              <w:left w:val="single" w:sz="4" w:space="0" w:color="auto"/>
              <w:bottom w:val="single" w:sz="4" w:space="0" w:color="auto"/>
              <w:right w:val="single" w:sz="4" w:space="0" w:color="auto"/>
            </w:tcBorders>
            <w:hideMark/>
          </w:tcPr>
          <w:p w14:paraId="62BF3F4D" w14:textId="77777777" w:rsidR="00663B36" w:rsidRPr="00663B36" w:rsidRDefault="00663B36" w:rsidP="00663B36">
            <w:pPr>
              <w:rPr>
                <w:rFonts w:ascii="Times New Roman" w:hAnsi="Times New Roman" w:cs="Times New Roman"/>
              </w:rPr>
            </w:pPr>
            <w:r w:rsidRPr="00663B36">
              <w:rPr>
                <w:rFonts w:ascii="Times New Roman" w:hAnsi="Times New Roman" w:cs="Times New Roman"/>
              </w:rPr>
              <w:t>Algorithm Selected:</w:t>
            </w:r>
          </w:p>
        </w:tc>
        <w:tc>
          <w:tcPr>
            <w:tcW w:w="4320" w:type="dxa"/>
            <w:gridSpan w:val="2"/>
            <w:tcBorders>
              <w:top w:val="single" w:sz="4" w:space="0" w:color="auto"/>
              <w:left w:val="single" w:sz="4" w:space="0" w:color="auto"/>
              <w:bottom w:val="single" w:sz="4" w:space="0" w:color="auto"/>
              <w:right w:val="single" w:sz="4" w:space="0" w:color="auto"/>
            </w:tcBorders>
            <w:hideMark/>
          </w:tcPr>
          <w:p w14:paraId="5DEC581E" w14:textId="77777777" w:rsidR="00663B36" w:rsidRPr="00663B36" w:rsidRDefault="00663B36" w:rsidP="00663B36">
            <w:pPr>
              <w:rPr>
                <w:rFonts w:ascii="Times New Roman" w:hAnsi="Times New Roman" w:cs="Times New Roman"/>
              </w:rPr>
            </w:pPr>
            <w:r w:rsidRPr="00663B36">
              <w:rPr>
                <w:rFonts w:ascii="Times New Roman" w:hAnsi="Times New Roman" w:cs="Times New Roman"/>
              </w:rPr>
              <w:t>Match?</w:t>
            </w:r>
          </w:p>
        </w:tc>
      </w:tr>
      <w:tr w:rsidR="00663B36" w:rsidRPr="00663B36" w14:paraId="597EC021" w14:textId="77777777" w:rsidTr="00663B36">
        <w:trPr>
          <w:trHeight w:val="350"/>
        </w:trPr>
        <w:tc>
          <w:tcPr>
            <w:tcW w:w="3348" w:type="dxa"/>
            <w:tcBorders>
              <w:top w:val="single" w:sz="4" w:space="0" w:color="auto"/>
              <w:left w:val="single" w:sz="4" w:space="0" w:color="auto"/>
              <w:bottom w:val="single" w:sz="4" w:space="0" w:color="auto"/>
              <w:right w:val="single" w:sz="4" w:space="0" w:color="auto"/>
            </w:tcBorders>
          </w:tcPr>
          <w:p w14:paraId="6B5942ED" w14:textId="77777777" w:rsidR="00663B36" w:rsidRPr="00663B36" w:rsidRDefault="00663B36" w:rsidP="00663B36">
            <w:pPr>
              <w:rPr>
                <w:rFonts w:ascii="Times New Roman" w:hAnsi="Times New Roman" w:cs="Times New Roman"/>
              </w:rPr>
            </w:pPr>
          </w:p>
        </w:tc>
        <w:tc>
          <w:tcPr>
            <w:tcW w:w="3060" w:type="dxa"/>
            <w:tcBorders>
              <w:top w:val="single" w:sz="4" w:space="0" w:color="auto"/>
              <w:left w:val="single" w:sz="4" w:space="0" w:color="auto"/>
              <w:bottom w:val="single" w:sz="4" w:space="0" w:color="auto"/>
              <w:right w:val="single" w:sz="4" w:space="0" w:color="auto"/>
            </w:tcBorders>
          </w:tcPr>
          <w:p w14:paraId="5A697C80" w14:textId="77777777" w:rsidR="00663B36" w:rsidRPr="00663B36" w:rsidRDefault="00663B36" w:rsidP="00663B36">
            <w:pPr>
              <w:rPr>
                <w:rFonts w:ascii="Times New Roman" w:hAnsi="Times New Roman" w:cs="Times New Roman"/>
              </w:rPr>
            </w:pPr>
          </w:p>
        </w:tc>
        <w:tc>
          <w:tcPr>
            <w:tcW w:w="1080" w:type="dxa"/>
            <w:tcBorders>
              <w:top w:val="single" w:sz="4" w:space="0" w:color="auto"/>
              <w:left w:val="single" w:sz="4" w:space="0" w:color="auto"/>
              <w:bottom w:val="single" w:sz="4" w:space="0" w:color="auto"/>
              <w:right w:val="single" w:sz="4" w:space="0" w:color="auto"/>
            </w:tcBorders>
            <w:hideMark/>
          </w:tcPr>
          <w:p w14:paraId="1BDA24D3" w14:textId="77777777" w:rsidR="00663B36" w:rsidRPr="00663B36" w:rsidRDefault="00663B36" w:rsidP="00663B36">
            <w:pPr>
              <w:jc w:val="center"/>
              <w:rPr>
                <w:rFonts w:ascii="Times New Roman" w:hAnsi="Times New Roman" w:cs="Times New Roman"/>
              </w:rPr>
            </w:pPr>
            <w:r w:rsidRPr="00663B36">
              <w:rPr>
                <w:rFonts w:ascii="Times New Roman" w:hAnsi="Times New Roman" w:cs="Times New Roman"/>
                <w:color w:val="404040"/>
              </w:rPr>
              <w:fldChar w:fldCharType="begin">
                <w:ffData>
                  <w:name w:val="Check1"/>
                  <w:enabled/>
                  <w:calcOnExit w:val="0"/>
                  <w:checkBox>
                    <w:sizeAuto/>
                    <w:default w:val="0"/>
                  </w:checkBox>
                </w:ffData>
              </w:fldChar>
            </w:r>
            <w:r w:rsidRPr="00663B36">
              <w:rPr>
                <w:rFonts w:ascii="Times New Roman" w:hAnsi="Times New Roman" w:cs="Times New Roman"/>
                <w:color w:val="404040"/>
              </w:rPr>
              <w:instrText xml:space="preserve"> FORMCHECKBOX </w:instrText>
            </w:r>
            <w:r w:rsidR="00463121">
              <w:rPr>
                <w:rFonts w:ascii="Times New Roman" w:hAnsi="Times New Roman" w:cs="Times New Roman"/>
                <w:color w:val="404040"/>
              </w:rPr>
            </w:r>
            <w:r w:rsidR="00463121">
              <w:rPr>
                <w:rFonts w:ascii="Times New Roman" w:hAnsi="Times New Roman" w:cs="Times New Roman"/>
                <w:color w:val="404040"/>
              </w:rPr>
              <w:fldChar w:fldCharType="separate"/>
            </w:r>
            <w:r w:rsidRPr="00663B36">
              <w:rPr>
                <w:rFonts w:ascii="Times New Roman" w:hAnsi="Times New Roman" w:cs="Times New Roman"/>
                <w:color w:val="404040"/>
              </w:rPr>
              <w:fldChar w:fldCharType="end"/>
            </w:r>
          </w:p>
        </w:tc>
        <w:tc>
          <w:tcPr>
            <w:tcW w:w="3240" w:type="dxa"/>
            <w:tcBorders>
              <w:top w:val="single" w:sz="4" w:space="0" w:color="auto"/>
              <w:left w:val="single" w:sz="4" w:space="0" w:color="auto"/>
              <w:bottom w:val="single" w:sz="4" w:space="0" w:color="auto"/>
              <w:right w:val="single" w:sz="4" w:space="0" w:color="auto"/>
            </w:tcBorders>
            <w:hideMark/>
          </w:tcPr>
          <w:p w14:paraId="1AC382D4" w14:textId="77777777" w:rsidR="00663B36" w:rsidRPr="00663B36" w:rsidRDefault="00663B36" w:rsidP="00663B36">
            <w:pPr>
              <w:rPr>
                <w:rFonts w:ascii="Times New Roman" w:hAnsi="Times New Roman" w:cs="Times New Roman"/>
              </w:rPr>
            </w:pPr>
            <w:r w:rsidRPr="00663B36">
              <w:rPr>
                <w:rFonts w:ascii="Times New Roman" w:hAnsi="Times New Roman" w:cs="Times New Roman"/>
              </w:rPr>
              <w:t>Yes [Abuse Screener]</w:t>
            </w:r>
          </w:p>
        </w:tc>
      </w:tr>
      <w:tr w:rsidR="00663B36" w:rsidRPr="00663B36" w14:paraId="7959B6AA" w14:textId="77777777" w:rsidTr="00663B36">
        <w:tc>
          <w:tcPr>
            <w:tcW w:w="3348" w:type="dxa"/>
            <w:tcBorders>
              <w:top w:val="single" w:sz="4" w:space="0" w:color="auto"/>
              <w:left w:val="single" w:sz="4" w:space="0" w:color="auto"/>
              <w:bottom w:val="single" w:sz="4" w:space="0" w:color="auto"/>
              <w:right w:val="single" w:sz="4" w:space="0" w:color="auto"/>
            </w:tcBorders>
          </w:tcPr>
          <w:p w14:paraId="6E9D85E8" w14:textId="77777777" w:rsidR="00663B36" w:rsidRPr="00663B36" w:rsidRDefault="00663B36" w:rsidP="00663B36">
            <w:pPr>
              <w:rPr>
                <w:rFonts w:ascii="Times New Roman" w:hAnsi="Times New Roman" w:cs="Times New Roman"/>
              </w:rPr>
            </w:pPr>
          </w:p>
        </w:tc>
        <w:tc>
          <w:tcPr>
            <w:tcW w:w="3060" w:type="dxa"/>
            <w:tcBorders>
              <w:top w:val="single" w:sz="4" w:space="0" w:color="auto"/>
              <w:left w:val="single" w:sz="4" w:space="0" w:color="auto"/>
              <w:bottom w:val="single" w:sz="4" w:space="0" w:color="auto"/>
              <w:right w:val="single" w:sz="4" w:space="0" w:color="auto"/>
            </w:tcBorders>
          </w:tcPr>
          <w:p w14:paraId="2C26FFE8" w14:textId="77777777" w:rsidR="00663B36" w:rsidRPr="00663B36" w:rsidRDefault="00663B36" w:rsidP="00663B36">
            <w:pPr>
              <w:rPr>
                <w:rFonts w:ascii="Times New Roman" w:hAnsi="Times New Roman" w:cs="Times New Roman"/>
              </w:rPr>
            </w:pPr>
          </w:p>
        </w:tc>
        <w:tc>
          <w:tcPr>
            <w:tcW w:w="1080" w:type="dxa"/>
            <w:tcBorders>
              <w:top w:val="single" w:sz="4" w:space="0" w:color="auto"/>
              <w:left w:val="single" w:sz="4" w:space="0" w:color="auto"/>
              <w:bottom w:val="single" w:sz="4" w:space="0" w:color="auto"/>
              <w:right w:val="single" w:sz="4" w:space="0" w:color="auto"/>
            </w:tcBorders>
            <w:hideMark/>
          </w:tcPr>
          <w:p w14:paraId="6F342D09" w14:textId="77777777" w:rsidR="00663B36" w:rsidRPr="00663B36" w:rsidRDefault="00663B36" w:rsidP="00663B36">
            <w:pPr>
              <w:jc w:val="center"/>
              <w:rPr>
                <w:rFonts w:ascii="Times New Roman" w:hAnsi="Times New Roman" w:cs="Times New Roman"/>
                <w:color w:val="404040"/>
              </w:rPr>
            </w:pPr>
            <w:r w:rsidRPr="00663B36">
              <w:rPr>
                <w:rFonts w:ascii="Times New Roman" w:hAnsi="Times New Roman" w:cs="Times New Roman"/>
                <w:color w:val="404040"/>
              </w:rPr>
              <w:fldChar w:fldCharType="begin">
                <w:ffData>
                  <w:name w:val="Check1"/>
                  <w:enabled/>
                  <w:calcOnExit w:val="0"/>
                  <w:checkBox>
                    <w:sizeAuto/>
                    <w:default w:val="0"/>
                  </w:checkBox>
                </w:ffData>
              </w:fldChar>
            </w:r>
            <w:r w:rsidRPr="00663B36">
              <w:rPr>
                <w:rFonts w:ascii="Times New Roman" w:hAnsi="Times New Roman" w:cs="Times New Roman"/>
                <w:color w:val="404040"/>
              </w:rPr>
              <w:instrText xml:space="preserve"> FORMCHECKBOX </w:instrText>
            </w:r>
            <w:r w:rsidR="00463121">
              <w:rPr>
                <w:rFonts w:ascii="Times New Roman" w:hAnsi="Times New Roman" w:cs="Times New Roman"/>
                <w:color w:val="404040"/>
              </w:rPr>
            </w:r>
            <w:r w:rsidR="00463121">
              <w:rPr>
                <w:rFonts w:ascii="Times New Roman" w:hAnsi="Times New Roman" w:cs="Times New Roman"/>
                <w:color w:val="404040"/>
              </w:rPr>
              <w:fldChar w:fldCharType="separate"/>
            </w:r>
            <w:r w:rsidRPr="00663B36">
              <w:rPr>
                <w:rFonts w:ascii="Times New Roman" w:hAnsi="Times New Roman" w:cs="Times New Roman"/>
                <w:color w:val="404040"/>
              </w:rPr>
              <w:fldChar w:fldCharType="end"/>
            </w:r>
          </w:p>
        </w:tc>
        <w:tc>
          <w:tcPr>
            <w:tcW w:w="3240" w:type="dxa"/>
            <w:tcBorders>
              <w:top w:val="single" w:sz="4" w:space="0" w:color="auto"/>
              <w:left w:val="single" w:sz="4" w:space="0" w:color="auto"/>
              <w:bottom w:val="single" w:sz="4" w:space="0" w:color="auto"/>
              <w:right w:val="single" w:sz="4" w:space="0" w:color="auto"/>
            </w:tcBorders>
            <w:hideMark/>
          </w:tcPr>
          <w:p w14:paraId="3FB0B698" w14:textId="77777777" w:rsidR="00663B36" w:rsidRPr="00663B36" w:rsidRDefault="00663B36" w:rsidP="00663B36">
            <w:pPr>
              <w:rPr>
                <w:rFonts w:ascii="Times New Roman" w:hAnsi="Times New Roman" w:cs="Times New Roman"/>
                <w:color w:val="404040"/>
              </w:rPr>
            </w:pPr>
            <w:r w:rsidRPr="00663B36">
              <w:rPr>
                <w:rFonts w:ascii="Times New Roman" w:hAnsi="Times New Roman" w:cs="Times New Roman"/>
              </w:rPr>
              <w:t>No [Protocol]</w:t>
            </w:r>
          </w:p>
        </w:tc>
      </w:tr>
    </w:tbl>
    <w:p w14:paraId="01C1829C" w14:textId="77777777" w:rsidR="00663B36" w:rsidRDefault="00663B36" w:rsidP="00663B36">
      <w:pPr>
        <w:pStyle w:val="Normal1"/>
        <w:spacing w:after="0" w:line="240" w:lineRule="auto"/>
        <w:rPr>
          <w:rFonts w:ascii="Times New Roman" w:eastAsia="Arial" w:hAnsi="Times New Roman" w:cs="Times New Roman"/>
          <w:i/>
          <w:sz w:val="24"/>
          <w:szCs w:val="24"/>
        </w:rPr>
      </w:pPr>
    </w:p>
    <w:p w14:paraId="77BC4F0B" w14:textId="77777777" w:rsidR="00663B36" w:rsidRPr="00281D15" w:rsidRDefault="00663B36" w:rsidP="00663B36">
      <w:pPr>
        <w:pStyle w:val="Normal1"/>
        <w:spacing w:after="0" w:line="240" w:lineRule="auto"/>
        <w:rPr>
          <w:rFonts w:ascii="Times New Roman" w:eastAsia="Arial" w:hAnsi="Times New Roman" w:cs="Times New Roman"/>
          <w:i/>
          <w:sz w:val="24"/>
          <w:szCs w:val="24"/>
        </w:rPr>
      </w:pPr>
      <w:r w:rsidRPr="00281D15">
        <w:rPr>
          <w:rFonts w:ascii="Times New Roman" w:eastAsia="Arial" w:hAnsi="Times New Roman" w:cs="Times New Roman"/>
          <w:i/>
          <w:sz w:val="24"/>
          <w:szCs w:val="24"/>
        </w:rPr>
        <w:t xml:space="preserve">Tell me a little about why you picked </w:t>
      </w:r>
      <w:r w:rsidRPr="00281D15">
        <w:rPr>
          <w:rFonts w:ascii="Times New Roman" w:eastAsia="Arial" w:hAnsi="Times New Roman" w:cs="Times New Roman"/>
          <w:b/>
          <w:i/>
          <w:sz w:val="24"/>
          <w:szCs w:val="24"/>
        </w:rPr>
        <w:t>NAME</w:t>
      </w:r>
      <w:r w:rsidRPr="00281D15">
        <w:rPr>
          <w:rFonts w:ascii="Times New Roman" w:eastAsia="Arial" w:hAnsi="Times New Roman" w:cs="Times New Roman"/>
          <w:i/>
          <w:sz w:val="24"/>
          <w:szCs w:val="24"/>
        </w:rPr>
        <w:t xml:space="preserve"> as your partner? For example, what is it that makes them the person you want to support you in your care?</w:t>
      </w:r>
    </w:p>
    <w:p w14:paraId="0E3157EE" w14:textId="77777777" w:rsidR="00663B36" w:rsidRPr="00663B36" w:rsidRDefault="00663B36" w:rsidP="00663B36">
      <w:pPr>
        <w:rPr>
          <w:rFonts w:ascii="Times New Roman" w:hAnsi="Times New Roman" w:cs="Times New Roman"/>
          <w:i/>
        </w:rPr>
      </w:pPr>
    </w:p>
    <w:p w14:paraId="1607047B" w14:textId="4E04D995" w:rsidR="00663B36" w:rsidRDefault="00663B36" w:rsidP="00663B36">
      <w:pPr>
        <w:pStyle w:val="Normal1"/>
        <w:spacing w:after="0" w:line="240" w:lineRule="auto"/>
        <w:rPr>
          <w:rFonts w:ascii="Times New Roman" w:eastAsia="Arial" w:hAnsi="Times New Roman" w:cs="Times New Roman"/>
          <w:i/>
          <w:sz w:val="24"/>
          <w:szCs w:val="24"/>
        </w:rPr>
      </w:pPr>
      <w:r w:rsidRPr="00281D15">
        <w:rPr>
          <w:rFonts w:ascii="Times New Roman" w:eastAsia="Arial" w:hAnsi="Times New Roman" w:cs="Times New Roman"/>
          <w:b/>
          <w:i/>
          <w:sz w:val="24"/>
          <w:szCs w:val="24"/>
        </w:rPr>
        <w:t xml:space="preserve">ALGORITHM MATCH: </w:t>
      </w:r>
      <w:r w:rsidRPr="00281D15">
        <w:rPr>
          <w:rFonts w:ascii="Times New Roman" w:eastAsia="Arial" w:hAnsi="Times New Roman" w:cs="Times New Roman"/>
          <w:i/>
          <w:sz w:val="24"/>
          <w:szCs w:val="24"/>
        </w:rPr>
        <w:t xml:space="preserve">Great, so it seems like </w:t>
      </w:r>
      <w:r w:rsidRPr="00281D15">
        <w:rPr>
          <w:rFonts w:ascii="Times New Roman" w:eastAsia="Arial" w:hAnsi="Times New Roman" w:cs="Times New Roman"/>
          <w:b/>
          <w:i/>
          <w:sz w:val="24"/>
          <w:szCs w:val="24"/>
        </w:rPr>
        <w:t xml:space="preserve">NAME </w:t>
      </w:r>
      <w:r w:rsidRPr="00281D15">
        <w:rPr>
          <w:rFonts w:ascii="Times New Roman" w:eastAsia="Arial" w:hAnsi="Times New Roman" w:cs="Times New Roman"/>
          <w:i/>
          <w:sz w:val="24"/>
          <w:szCs w:val="24"/>
        </w:rPr>
        <w:t>would be a good person to join Project PreP-R with you.</w:t>
      </w:r>
      <w:r w:rsidR="004879C9">
        <w:rPr>
          <w:rFonts w:ascii="Times New Roman" w:eastAsia="Arial" w:hAnsi="Times New Roman" w:cs="Times New Roman"/>
          <w:sz w:val="24"/>
          <w:szCs w:val="24"/>
        </w:rPr>
        <w:t xml:space="preserve"> [Using the algorithm, reflect on what makes </w:t>
      </w:r>
      <w:r w:rsidR="00BB41EC">
        <w:rPr>
          <w:rFonts w:ascii="Times New Roman" w:eastAsia="Arial" w:hAnsi="Times New Roman" w:cs="Times New Roman"/>
          <w:sz w:val="24"/>
          <w:szCs w:val="24"/>
        </w:rPr>
        <w:t>[</w:t>
      </w:r>
      <w:r w:rsidR="004879C9">
        <w:rPr>
          <w:rFonts w:ascii="Times New Roman" w:eastAsia="Arial" w:hAnsi="Times New Roman" w:cs="Times New Roman"/>
          <w:b/>
          <w:sz w:val="24"/>
          <w:szCs w:val="24"/>
        </w:rPr>
        <w:t>NAME</w:t>
      </w:r>
      <w:r w:rsidR="00BB41EC">
        <w:rPr>
          <w:rFonts w:ascii="Times New Roman" w:eastAsia="Arial" w:hAnsi="Times New Roman" w:cs="Times New Roman"/>
          <w:b/>
          <w:sz w:val="24"/>
          <w:szCs w:val="24"/>
        </w:rPr>
        <w:t>]</w:t>
      </w:r>
      <w:r w:rsidR="004879C9">
        <w:rPr>
          <w:rFonts w:ascii="Times New Roman" w:eastAsia="Arial" w:hAnsi="Times New Roman" w:cs="Times New Roman"/>
          <w:sz w:val="24"/>
          <w:szCs w:val="24"/>
        </w:rPr>
        <w:t xml:space="preserve"> an appropriate choice].</w:t>
      </w:r>
      <w:r w:rsidRPr="00281D15">
        <w:rPr>
          <w:rFonts w:ascii="Times New Roman" w:eastAsia="Arial" w:hAnsi="Times New Roman" w:cs="Times New Roman"/>
          <w:i/>
          <w:sz w:val="24"/>
          <w:szCs w:val="24"/>
        </w:rPr>
        <w:t xml:space="preserve"> I’m going to ask you some more questions about your relationship with </w:t>
      </w:r>
      <w:r w:rsidRPr="00281D15">
        <w:rPr>
          <w:rFonts w:ascii="Times New Roman" w:eastAsia="Arial" w:hAnsi="Times New Roman" w:cs="Times New Roman"/>
          <w:b/>
          <w:i/>
          <w:sz w:val="24"/>
          <w:szCs w:val="24"/>
        </w:rPr>
        <w:t>NAME</w:t>
      </w:r>
      <w:r w:rsidRPr="00281D15">
        <w:rPr>
          <w:rFonts w:ascii="Times New Roman" w:eastAsia="Arial" w:hAnsi="Times New Roman" w:cs="Times New Roman"/>
          <w:i/>
          <w:sz w:val="24"/>
          <w:szCs w:val="24"/>
        </w:rPr>
        <w:t>. These are questions that we ask everyone before we start the program.</w:t>
      </w:r>
    </w:p>
    <w:p w14:paraId="26438CF2" w14:textId="77777777" w:rsidR="00663B36" w:rsidRPr="00281D15" w:rsidRDefault="00663B36" w:rsidP="00663B36">
      <w:pPr>
        <w:pStyle w:val="Normal1"/>
        <w:spacing w:after="0" w:line="240" w:lineRule="auto"/>
        <w:rPr>
          <w:rFonts w:ascii="Times New Roman" w:eastAsia="Arial" w:hAnsi="Times New Roman" w:cs="Times New Roman"/>
          <w:i/>
          <w:sz w:val="24"/>
          <w:szCs w:val="24"/>
        </w:rPr>
      </w:pPr>
    </w:p>
    <w:p w14:paraId="0882E47A" w14:textId="77777777" w:rsidR="00663B36" w:rsidRPr="00281D15" w:rsidRDefault="00663B36" w:rsidP="00663B36">
      <w:pPr>
        <w:pStyle w:val="Normal1"/>
        <w:spacing w:after="0" w:line="240" w:lineRule="auto"/>
        <w:rPr>
          <w:rFonts w:ascii="Times New Roman" w:eastAsia="Arial" w:hAnsi="Times New Roman" w:cs="Times New Roman"/>
          <w:i/>
          <w:sz w:val="24"/>
          <w:szCs w:val="24"/>
        </w:rPr>
      </w:pPr>
      <w:r w:rsidRPr="00281D15">
        <w:rPr>
          <w:rFonts w:ascii="Times New Roman" w:eastAsia="Arial" w:hAnsi="Times New Roman" w:cs="Times New Roman"/>
          <w:i/>
          <w:sz w:val="24"/>
          <w:szCs w:val="24"/>
        </w:rPr>
        <w:t xml:space="preserve"> </w:t>
      </w:r>
      <w:r w:rsidRPr="00281D15">
        <w:rPr>
          <w:rFonts w:ascii="Times New Roman" w:hAnsi="Times New Roman" w:cs="Times New Roman"/>
          <w:noProof/>
          <w:sz w:val="24"/>
          <w:szCs w:val="24"/>
        </w:rPr>
        <mc:AlternateContent>
          <mc:Choice Requires="wps">
            <w:drawing>
              <wp:anchor distT="0" distB="0" distL="114300" distR="114300" simplePos="0" relativeHeight="251664384" behindDoc="0" locked="0" layoutInCell="0" hidden="0" allowOverlap="1" wp14:anchorId="4389B46E" wp14:editId="14DBB528">
                <wp:simplePos x="0" y="0"/>
                <wp:positionH relativeFrom="margin">
                  <wp:posOffset>314325</wp:posOffset>
                </wp:positionH>
                <wp:positionV relativeFrom="paragraph">
                  <wp:posOffset>95250</wp:posOffset>
                </wp:positionV>
                <wp:extent cx="1003300" cy="330200"/>
                <wp:effectExtent l="0" t="0" r="0" b="0"/>
                <wp:wrapNone/>
                <wp:docPr id="6" name="Right Arrow 6"/>
                <wp:cNvGraphicFramePr/>
                <a:graphic xmlns:a="http://schemas.openxmlformats.org/drawingml/2006/main">
                  <a:graphicData uri="http://schemas.microsoft.com/office/word/2010/wordprocessingShape">
                    <wps:wsp>
                      <wps:cNvSpPr/>
                      <wps:spPr>
                        <a:xfrm>
                          <a:off x="4857050" y="3626648"/>
                          <a:ext cx="977899" cy="306704"/>
                        </a:xfrm>
                        <a:prstGeom prst="rightArrow">
                          <a:avLst>
                            <a:gd name="adj1" fmla="val 50000"/>
                            <a:gd name="adj2" fmla="val 49996"/>
                          </a:avLst>
                        </a:prstGeom>
                        <a:solidFill>
                          <a:srgbClr val="4F81BD"/>
                        </a:solidFill>
                        <a:ln w="25400" cap="flat" cmpd="sng">
                          <a:solidFill>
                            <a:srgbClr val="243F60"/>
                          </a:solidFill>
                          <a:prstDash val="solid"/>
                          <a:miter/>
                          <a:headEnd type="none" w="med" len="med"/>
                          <a:tailEnd type="none" w="med" len="med"/>
                        </a:ln>
                      </wps:spPr>
                      <wps:txbx>
                        <w:txbxContent>
                          <w:p w14:paraId="4CA4512F" w14:textId="77777777" w:rsidR="00EB5250" w:rsidRDefault="00EB5250" w:rsidP="00663B36">
                            <w:pPr>
                              <w:pStyle w:val="Normal1"/>
                              <w:spacing w:after="0" w:line="240" w:lineRule="auto"/>
                              <w:textDirection w:val="btLr"/>
                            </w:pPr>
                          </w:p>
                        </w:txbxContent>
                      </wps:txbx>
                      <wps:bodyPr lIns="91425" tIns="91425" rIns="91425" bIns="91425" anchor="ctr" anchorCtr="0"/>
                    </wps:wsp>
                  </a:graphicData>
                </a:graphic>
              </wp:anchor>
            </w:drawing>
          </mc:Choice>
          <mc:Fallback>
            <w:pict>
              <v:shape id="Right Arrow 6" o:spid="_x0000_s1028" type="#_x0000_t13" style="position:absolute;margin-left:24.75pt;margin-top:7.5pt;width:79pt;height:26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" o:allowincell="f" adj="18213" fillcolor="#4f81bd" strokecolor="#243f60" strokeweight="2pt">
                <v:textbox inset="2.53958mm,2.53958mm,2.53958mm,2.53958mm">
                  <w:txbxContent>
                    <w:p w14:paraId="4CA4512F" w14:textId="77777777" w:rsidR="00EB5250" w:rsidRDefault="00EB5250" w:rsidP="00663B36">
                      <w:pPr>
                        <w:pStyle w:val="Normal1"/>
                        <w:spacing w:after="0" w:line="240" w:lineRule="auto"/>
                        <w:textDirection w:val="btLr"/>
                      </w:pPr>
                    </w:p>
                  </w:txbxContent>
                </v:textbox>
                <w10:wrap anchorx="margin"/>
              </v:shape>
            </w:pict>
          </mc:Fallback>
        </mc:AlternateContent>
      </w:r>
    </w:p>
    <w:p w14:paraId="2083D784" w14:textId="77777777" w:rsidR="00663B36" w:rsidRPr="00281D15" w:rsidRDefault="00663B36" w:rsidP="00663B36">
      <w:pPr>
        <w:pStyle w:val="Normal1"/>
        <w:spacing w:after="0" w:line="240" w:lineRule="auto"/>
        <w:jc w:val="center"/>
        <w:rPr>
          <w:rFonts w:ascii="Times New Roman" w:eastAsia="Arial" w:hAnsi="Times New Roman" w:cs="Times New Roman"/>
          <w:b/>
          <w:i/>
          <w:sz w:val="24"/>
          <w:szCs w:val="24"/>
        </w:rPr>
      </w:pPr>
      <w:r w:rsidRPr="00281D15">
        <w:rPr>
          <w:rFonts w:ascii="Times New Roman" w:eastAsia="Arial" w:hAnsi="Times New Roman" w:cs="Times New Roman"/>
          <w:b/>
          <w:i/>
          <w:sz w:val="24"/>
          <w:szCs w:val="24"/>
        </w:rPr>
        <w:t>PROCEED TO ABUSE/STRAIN SCREENER</w:t>
      </w:r>
    </w:p>
    <w:p w14:paraId="7CEFA975" w14:textId="77777777" w:rsidR="00663B36" w:rsidRPr="00281D15" w:rsidRDefault="00663B36" w:rsidP="00663B36">
      <w:pPr>
        <w:pStyle w:val="Normal1"/>
        <w:spacing w:after="0" w:line="240" w:lineRule="auto"/>
        <w:rPr>
          <w:rFonts w:ascii="Times New Roman" w:eastAsia="Arial" w:hAnsi="Times New Roman" w:cs="Times New Roman"/>
          <w:i/>
          <w:sz w:val="24"/>
          <w:szCs w:val="24"/>
        </w:rPr>
      </w:pPr>
      <w:r w:rsidRPr="00281D15">
        <w:rPr>
          <w:rFonts w:ascii="Times New Roman" w:eastAsia="Arial" w:hAnsi="Times New Roman" w:cs="Times New Roman"/>
          <w:i/>
          <w:sz w:val="24"/>
          <w:szCs w:val="24"/>
        </w:rPr>
        <w:t xml:space="preserve"> </w:t>
      </w:r>
    </w:p>
    <w:p w14:paraId="1144EACA" w14:textId="77777777" w:rsidR="00663B36" w:rsidRDefault="00663B36" w:rsidP="00663B36">
      <w:pPr>
        <w:pStyle w:val="Normal1"/>
        <w:spacing w:after="0" w:line="240" w:lineRule="auto"/>
        <w:rPr>
          <w:rFonts w:ascii="Times New Roman" w:eastAsia="Arial" w:hAnsi="Times New Roman" w:cs="Times New Roman"/>
          <w:b/>
          <w:i/>
          <w:sz w:val="24"/>
          <w:szCs w:val="24"/>
        </w:rPr>
      </w:pPr>
    </w:p>
    <w:p w14:paraId="1BEFEF79" w14:textId="77777777" w:rsidR="00663B36" w:rsidRPr="00281D15" w:rsidRDefault="00663B36" w:rsidP="00663B36">
      <w:pPr>
        <w:pStyle w:val="Normal1"/>
        <w:spacing w:after="0" w:line="240" w:lineRule="auto"/>
        <w:rPr>
          <w:rFonts w:ascii="Times New Roman" w:eastAsia="Arial" w:hAnsi="Times New Roman" w:cs="Times New Roman"/>
          <w:i/>
          <w:sz w:val="24"/>
          <w:szCs w:val="24"/>
        </w:rPr>
      </w:pPr>
      <w:r w:rsidRPr="00281D15">
        <w:rPr>
          <w:rFonts w:ascii="Times New Roman" w:eastAsia="Arial" w:hAnsi="Times New Roman" w:cs="Times New Roman"/>
          <w:b/>
          <w:i/>
          <w:sz w:val="24"/>
          <w:szCs w:val="24"/>
        </w:rPr>
        <w:t xml:space="preserve">NO ALGORITHM MATCH: </w:t>
      </w:r>
      <w:r w:rsidRPr="00281D15">
        <w:rPr>
          <w:rFonts w:ascii="Times New Roman" w:eastAsia="Arial" w:hAnsi="Times New Roman" w:cs="Times New Roman"/>
          <w:i/>
          <w:sz w:val="24"/>
          <w:szCs w:val="24"/>
        </w:rPr>
        <w:t xml:space="preserve">So I can understand why you selected </w:t>
      </w:r>
      <w:r w:rsidRPr="00281D15">
        <w:rPr>
          <w:rFonts w:ascii="Times New Roman" w:eastAsia="Arial" w:hAnsi="Times New Roman" w:cs="Times New Roman"/>
          <w:b/>
          <w:i/>
          <w:sz w:val="24"/>
          <w:szCs w:val="24"/>
        </w:rPr>
        <w:t xml:space="preserve">NAME </w:t>
      </w:r>
      <w:r w:rsidRPr="00281D15">
        <w:rPr>
          <w:rFonts w:ascii="Times New Roman" w:eastAsia="Arial" w:hAnsi="Times New Roman" w:cs="Times New Roman"/>
          <w:i/>
          <w:sz w:val="24"/>
          <w:szCs w:val="24"/>
        </w:rPr>
        <w:t xml:space="preserve">to participate in Project PreP-R with you. Like you just said, </w:t>
      </w:r>
      <w:r w:rsidRPr="00281D15">
        <w:rPr>
          <w:rFonts w:ascii="Times New Roman" w:eastAsia="Arial" w:hAnsi="Times New Roman" w:cs="Times New Roman"/>
          <w:b/>
          <w:i/>
          <w:sz w:val="24"/>
          <w:szCs w:val="24"/>
        </w:rPr>
        <w:t xml:space="preserve">NAME </w:t>
      </w:r>
      <w:r w:rsidRPr="00281D15">
        <w:rPr>
          <w:rFonts w:ascii="Times New Roman" w:eastAsia="Arial" w:hAnsi="Times New Roman" w:cs="Times New Roman"/>
          <w:i/>
          <w:sz w:val="24"/>
          <w:szCs w:val="24"/>
        </w:rPr>
        <w:t xml:space="preserve">[repeat some of the reasoning provided by index]. When looking back over your responses you noted that </w:t>
      </w:r>
      <w:r w:rsidRPr="00281D15">
        <w:rPr>
          <w:rFonts w:ascii="Times New Roman" w:eastAsia="Arial" w:hAnsi="Times New Roman" w:cs="Times New Roman"/>
          <w:b/>
          <w:i/>
          <w:sz w:val="24"/>
          <w:szCs w:val="24"/>
        </w:rPr>
        <w:t xml:space="preserve">NAME </w:t>
      </w:r>
      <w:r w:rsidRPr="00281D15">
        <w:rPr>
          <w:rFonts w:ascii="Times New Roman" w:eastAsia="Arial" w:hAnsi="Times New Roman" w:cs="Times New Roman"/>
          <w:i/>
          <w:sz w:val="24"/>
          <w:szCs w:val="24"/>
        </w:rPr>
        <w:t>has [note issues listed in questions]. It’s important to us that you participate in Project Prep-R with someone who…</w:t>
      </w:r>
    </w:p>
    <w:p w14:paraId="5EC2AF40" w14:textId="77777777" w:rsidR="00663B36" w:rsidRPr="00281D15" w:rsidRDefault="00663B36" w:rsidP="00663B36">
      <w:pPr>
        <w:pStyle w:val="Normal1"/>
        <w:spacing w:after="0" w:line="240" w:lineRule="auto"/>
        <w:rPr>
          <w:rFonts w:ascii="Times New Roman" w:eastAsia="Arial" w:hAnsi="Times New Roman" w:cs="Times New Roman"/>
          <w:sz w:val="24"/>
          <w:szCs w:val="24"/>
        </w:rPr>
      </w:pPr>
      <w:r w:rsidRPr="00281D15">
        <w:rPr>
          <w:rFonts w:ascii="Times New Roman" w:eastAsia="Arial" w:hAnsi="Times New Roman" w:cs="Times New Roman"/>
          <w:i/>
          <w:sz w:val="24"/>
          <w:szCs w:val="24"/>
        </w:rPr>
        <w:t xml:space="preserve"> </w:t>
      </w:r>
    </w:p>
    <w:p w14:paraId="6DCA103A" w14:textId="77777777" w:rsidR="00663B36" w:rsidRPr="00281D15" w:rsidRDefault="00663B36" w:rsidP="00663B36">
      <w:pPr>
        <w:pStyle w:val="Normal1"/>
        <w:numPr>
          <w:ilvl w:val="0"/>
          <w:numId w:val="2"/>
        </w:numPr>
        <w:spacing w:after="0" w:line="240" w:lineRule="auto"/>
        <w:ind w:hanging="360"/>
        <w:contextualSpacing/>
        <w:rPr>
          <w:rFonts w:ascii="Times New Roman" w:eastAsia="Arial" w:hAnsi="Times New Roman" w:cs="Times New Roman"/>
          <w:i/>
          <w:sz w:val="24"/>
          <w:szCs w:val="24"/>
        </w:rPr>
      </w:pPr>
      <w:r w:rsidRPr="00281D15">
        <w:rPr>
          <w:rFonts w:ascii="Times New Roman" w:eastAsia="Arial" w:hAnsi="Times New Roman" w:cs="Times New Roman"/>
          <w:b/>
          <w:i/>
          <w:sz w:val="24"/>
          <w:szCs w:val="24"/>
        </w:rPr>
        <w:t>Moving/Changing of Phone Number/Substance Use/Jail (STABILITY):</w:t>
      </w:r>
      <w:r w:rsidRPr="00281D15">
        <w:rPr>
          <w:rFonts w:ascii="Times New Roman" w:eastAsia="Arial" w:hAnsi="Times New Roman" w:cs="Times New Roman"/>
          <w:i/>
          <w:sz w:val="24"/>
          <w:szCs w:val="24"/>
        </w:rPr>
        <w:t xml:space="preserve"> is consistently supportive and available to you. The things you noted can sometimes interfere with someone’s ability to be there for another person.</w:t>
      </w:r>
    </w:p>
    <w:p w14:paraId="7BDD6313" w14:textId="77777777" w:rsidR="00663B36" w:rsidRPr="00281D15" w:rsidRDefault="00663B36" w:rsidP="00663B36">
      <w:pPr>
        <w:pStyle w:val="Normal1"/>
        <w:spacing w:after="0" w:line="240" w:lineRule="auto"/>
        <w:rPr>
          <w:rFonts w:ascii="Times New Roman" w:eastAsia="Arial" w:hAnsi="Times New Roman" w:cs="Times New Roman"/>
          <w:i/>
          <w:sz w:val="24"/>
          <w:szCs w:val="24"/>
        </w:rPr>
      </w:pPr>
    </w:p>
    <w:p w14:paraId="772EC038" w14:textId="77777777" w:rsidR="00663B36" w:rsidRPr="00281D15" w:rsidRDefault="00663B36" w:rsidP="00663B36">
      <w:pPr>
        <w:pStyle w:val="Normal1"/>
        <w:numPr>
          <w:ilvl w:val="0"/>
          <w:numId w:val="2"/>
        </w:numPr>
        <w:spacing w:after="0" w:line="240" w:lineRule="auto"/>
        <w:ind w:hanging="360"/>
        <w:contextualSpacing/>
        <w:rPr>
          <w:rFonts w:ascii="Times New Roman" w:eastAsia="Arial" w:hAnsi="Times New Roman" w:cs="Times New Roman"/>
          <w:i/>
          <w:sz w:val="24"/>
          <w:szCs w:val="24"/>
        </w:rPr>
      </w:pPr>
      <w:r w:rsidRPr="00281D15">
        <w:rPr>
          <w:rFonts w:ascii="Times New Roman" w:eastAsia="Arial" w:hAnsi="Times New Roman" w:cs="Times New Roman"/>
          <w:b/>
          <w:i/>
          <w:sz w:val="24"/>
          <w:szCs w:val="24"/>
        </w:rPr>
        <w:t>Betrayal of trust:</w:t>
      </w:r>
      <w:r w:rsidRPr="00281D15">
        <w:rPr>
          <w:rFonts w:ascii="Times New Roman" w:eastAsia="Arial" w:hAnsi="Times New Roman" w:cs="Times New Roman"/>
          <w:i/>
          <w:sz w:val="24"/>
          <w:szCs w:val="24"/>
        </w:rPr>
        <w:t xml:space="preserve"> …has not betrayed your trust recently. We want you to feel supported and trusted in your relationship with this person that you select.</w:t>
      </w:r>
    </w:p>
    <w:p w14:paraId="579108F9" w14:textId="77777777" w:rsidR="00663B36" w:rsidRPr="00281D15" w:rsidRDefault="00663B36" w:rsidP="00663B36">
      <w:pPr>
        <w:pStyle w:val="Normal1"/>
        <w:spacing w:after="0" w:line="240" w:lineRule="auto"/>
        <w:rPr>
          <w:rFonts w:ascii="Times New Roman" w:eastAsia="Arial" w:hAnsi="Times New Roman" w:cs="Times New Roman"/>
          <w:sz w:val="24"/>
          <w:szCs w:val="24"/>
        </w:rPr>
      </w:pPr>
    </w:p>
    <w:p w14:paraId="72121032" w14:textId="77777777" w:rsidR="00663B36" w:rsidRPr="00281D15" w:rsidRDefault="00663B36" w:rsidP="00663B36">
      <w:pPr>
        <w:pStyle w:val="Normal1"/>
        <w:numPr>
          <w:ilvl w:val="0"/>
          <w:numId w:val="2"/>
        </w:numPr>
        <w:spacing w:after="0" w:line="240" w:lineRule="auto"/>
        <w:ind w:hanging="360"/>
        <w:contextualSpacing/>
        <w:rPr>
          <w:rFonts w:ascii="Times New Roman" w:eastAsia="Arial" w:hAnsi="Times New Roman" w:cs="Times New Roman"/>
          <w:i/>
          <w:sz w:val="24"/>
          <w:szCs w:val="24"/>
        </w:rPr>
      </w:pPr>
      <w:r w:rsidRPr="00281D15">
        <w:rPr>
          <w:rFonts w:ascii="Times New Roman" w:eastAsia="Arial" w:hAnsi="Times New Roman" w:cs="Times New Roman"/>
          <w:b/>
          <w:i/>
          <w:sz w:val="24"/>
          <w:szCs w:val="24"/>
        </w:rPr>
        <w:t>Coming to clinic:</w:t>
      </w:r>
      <w:r w:rsidRPr="00281D15">
        <w:rPr>
          <w:rFonts w:ascii="Times New Roman" w:eastAsia="Arial" w:hAnsi="Times New Roman" w:cs="Times New Roman"/>
          <w:i/>
          <w:sz w:val="24"/>
          <w:szCs w:val="24"/>
        </w:rPr>
        <w:t xml:space="preserve"> …is available and supportive to you, so that they can join you for your clinic visits.</w:t>
      </w:r>
    </w:p>
    <w:p w14:paraId="3A0442E7" w14:textId="77777777" w:rsidR="00663B36" w:rsidRDefault="00663B36" w:rsidP="00663B36">
      <w:pPr>
        <w:pStyle w:val="Normal1"/>
        <w:spacing w:after="0" w:line="240" w:lineRule="auto"/>
        <w:rPr>
          <w:rFonts w:ascii="Times New Roman" w:eastAsia="Arial" w:hAnsi="Times New Roman" w:cs="Times New Roman"/>
          <w:i/>
          <w:sz w:val="24"/>
          <w:szCs w:val="24"/>
        </w:rPr>
      </w:pPr>
      <w:r w:rsidRPr="00281D15">
        <w:rPr>
          <w:rFonts w:ascii="Times New Roman" w:eastAsia="Arial" w:hAnsi="Times New Roman" w:cs="Times New Roman"/>
          <w:i/>
          <w:sz w:val="24"/>
          <w:szCs w:val="24"/>
        </w:rPr>
        <w:t xml:space="preserve"> </w:t>
      </w:r>
    </w:p>
    <w:p w14:paraId="508771C2" w14:textId="77777777" w:rsidR="00495B08" w:rsidRPr="00281D15" w:rsidRDefault="00495B08" w:rsidP="00663B36">
      <w:pPr>
        <w:pStyle w:val="Normal1"/>
        <w:spacing w:after="0" w:line="240" w:lineRule="auto"/>
        <w:rPr>
          <w:rFonts w:ascii="Times New Roman" w:eastAsia="Arial" w:hAnsi="Times New Roman" w:cs="Times New Roman"/>
          <w:sz w:val="24"/>
          <w:szCs w:val="24"/>
        </w:rPr>
      </w:pPr>
    </w:p>
    <w:p w14:paraId="7723F125" w14:textId="77777777" w:rsidR="00663B36" w:rsidRDefault="00663B36" w:rsidP="00495B08">
      <w:pPr>
        <w:spacing w:after="0" w:line="240" w:lineRule="auto"/>
        <w:rPr>
          <w:rFonts w:ascii="Times New Roman" w:hAnsi="Times New Roman" w:cs="Times New Roman"/>
          <w:i/>
          <w:sz w:val="24"/>
          <w:szCs w:val="24"/>
        </w:rPr>
      </w:pPr>
      <w:r w:rsidRPr="00663B36">
        <w:rPr>
          <w:rFonts w:ascii="Times New Roman" w:hAnsi="Times New Roman" w:cs="Times New Roman"/>
          <w:i/>
          <w:sz w:val="24"/>
          <w:szCs w:val="24"/>
        </w:rPr>
        <w:t>In our prior work, we’ve found that [summarize issues] can really get in the way of people feeling like they have someone who can support them to stay engaged in care</w:t>
      </w:r>
      <w:r w:rsidRPr="00663B36">
        <w:rPr>
          <w:rFonts w:ascii="Times New Roman" w:hAnsi="Times New Roman" w:cs="Times New Roman"/>
          <w:sz w:val="24"/>
          <w:szCs w:val="24"/>
        </w:rPr>
        <w:t xml:space="preserve">. </w:t>
      </w:r>
      <w:r w:rsidRPr="00663B36">
        <w:rPr>
          <w:rFonts w:ascii="Times New Roman" w:hAnsi="Times New Roman" w:cs="Times New Roman"/>
          <w:i/>
          <w:sz w:val="24"/>
          <w:szCs w:val="24"/>
        </w:rPr>
        <w:t xml:space="preserve">Can you think of someone else you listed here to participate in Project PrEP-R with you? </w:t>
      </w:r>
    </w:p>
    <w:p w14:paraId="38E71832" w14:textId="77777777" w:rsidR="00495B08" w:rsidRPr="00495B08" w:rsidRDefault="00495B08" w:rsidP="00495B08">
      <w:pPr>
        <w:spacing w:after="0" w:line="240" w:lineRule="auto"/>
        <w:rPr>
          <w:rFonts w:ascii="Times New Roman" w:hAnsi="Times New Roman" w:cs="Times New Roman"/>
          <w:i/>
          <w:sz w:val="24"/>
          <w:szCs w:val="24"/>
        </w:rPr>
      </w:pPr>
    </w:p>
    <w:p w14:paraId="14980478" w14:textId="77777777" w:rsidR="00663B36" w:rsidRPr="00495B08" w:rsidRDefault="00663B36" w:rsidP="00495B08">
      <w:pPr>
        <w:spacing w:after="0" w:line="240" w:lineRule="auto"/>
        <w:rPr>
          <w:rFonts w:ascii="Times New Roman" w:hAnsi="Times New Roman" w:cs="Times New Roman"/>
          <w:i/>
          <w:sz w:val="24"/>
          <w:szCs w:val="24"/>
        </w:rPr>
      </w:pPr>
      <w:r w:rsidRPr="00495B08">
        <w:rPr>
          <w:rFonts w:ascii="Times New Roman" w:hAnsi="Times New Roman" w:cs="Times New Roman"/>
          <w:sz w:val="24"/>
          <w:szCs w:val="24"/>
        </w:rPr>
        <w:t xml:space="preserve">If participant cannot identify an additional person, prompt them with the Algorithm’s choice. </w:t>
      </w:r>
      <w:r w:rsidRPr="00495B08">
        <w:rPr>
          <w:rFonts w:ascii="Times New Roman" w:hAnsi="Times New Roman" w:cs="Times New Roman"/>
          <w:i/>
          <w:sz w:val="24"/>
          <w:szCs w:val="24"/>
        </w:rPr>
        <w:t xml:space="preserve">When I took reviewed your responses, </w:t>
      </w:r>
      <w:r w:rsidRPr="00495B08">
        <w:rPr>
          <w:rFonts w:ascii="Times New Roman" w:hAnsi="Times New Roman" w:cs="Times New Roman"/>
          <w:sz w:val="24"/>
          <w:szCs w:val="24"/>
        </w:rPr>
        <w:t>[ALGORITHM CHOICE]</w:t>
      </w:r>
      <w:r w:rsidRPr="00495B08">
        <w:rPr>
          <w:rFonts w:ascii="Times New Roman" w:hAnsi="Times New Roman" w:cs="Times New Roman"/>
          <w:i/>
          <w:sz w:val="24"/>
          <w:szCs w:val="24"/>
        </w:rPr>
        <w:t xml:space="preserve"> might also be a candidate. What do you think about them joining the study with you?</w:t>
      </w:r>
    </w:p>
    <w:p w14:paraId="26F01BF4" w14:textId="77777777" w:rsidR="00663B36" w:rsidRPr="00663B36" w:rsidRDefault="00663B36" w:rsidP="00495B08">
      <w:pPr>
        <w:spacing w:line="240" w:lineRule="auto"/>
        <w:rPr>
          <w:rFonts w:ascii="Times New Roman" w:hAnsi="Times New Roman" w:cs="Times New Roman"/>
          <w:i/>
        </w:rPr>
      </w:pPr>
    </w:p>
    <w:p w14:paraId="646D277F" w14:textId="77777777" w:rsidR="00495B08" w:rsidRDefault="00495B08">
      <w:pPr>
        <w:rPr>
          <w:rFonts w:ascii="Times New Roman" w:hAnsi="Times New Roman" w:cs="Times New Roman"/>
          <w:i/>
        </w:rPr>
      </w:pPr>
      <w:r>
        <w:rPr>
          <w:rFonts w:ascii="Times New Roman" w:hAnsi="Times New Roman" w:cs="Times New Roman"/>
          <w:i/>
        </w:rPr>
        <w:br w:type="page"/>
      </w:r>
    </w:p>
    <w:p w14:paraId="4A911465" w14:textId="77777777" w:rsidR="00495B08" w:rsidRPr="00635121" w:rsidRDefault="00495B08" w:rsidP="00495B08">
      <w:pPr>
        <w:pStyle w:val="notopmargin"/>
        <w:shd w:val="clear" w:color="auto" w:fill="FFFFFF"/>
        <w:spacing w:after="0" w:afterAutospacing="0"/>
        <w:jc w:val="center"/>
        <w:textAlignment w:val="top"/>
        <w:rPr>
          <w:b/>
          <w:bCs/>
        </w:rPr>
      </w:pPr>
      <w:r w:rsidRPr="00635121">
        <w:rPr>
          <w:b/>
          <w:bCs/>
          <w:color w:val="000000"/>
        </w:rPr>
        <w:lastRenderedPageBreak/>
        <w:t xml:space="preserve">Brief Screening </w:t>
      </w:r>
      <w:r w:rsidRPr="00635121">
        <w:rPr>
          <w:b/>
          <w:bCs/>
        </w:rPr>
        <w:t>Instrument for Relationship Strain or Abuse</w:t>
      </w:r>
    </w:p>
    <w:p w14:paraId="3AC837B1" w14:textId="77777777" w:rsidR="00495B08" w:rsidRDefault="00495B08" w:rsidP="00495B08">
      <w:pPr>
        <w:rPr>
          <w:rFonts w:cs="Times New Roman"/>
        </w:rPr>
      </w:pPr>
    </w:p>
    <w:p w14:paraId="2E0D4257" w14:textId="77777777" w:rsidR="00495B08" w:rsidRPr="00495B08" w:rsidRDefault="00495B08" w:rsidP="00495B08">
      <w:pPr>
        <w:rPr>
          <w:rFonts w:ascii="Times New Roman" w:hAnsi="Times New Roman" w:cs="Times New Roman"/>
          <w:sz w:val="24"/>
          <w:szCs w:val="24"/>
        </w:rPr>
      </w:pPr>
      <w:r>
        <w:rPr>
          <w:rFonts w:ascii="Times New Roman" w:hAnsi="Times New Roman" w:cs="Times New Roman"/>
          <w:sz w:val="24"/>
          <w:szCs w:val="24"/>
        </w:rPr>
        <w:t xml:space="preserve">These questions will be asked of index and SC participants at each study visit in order to ensure that the there is no abuse in the relationship and that the intervention isn’t creating relationship strain/or abuse. If a person answers yes to any question, then a new SC needs to be selected. </w:t>
      </w:r>
    </w:p>
    <w:tbl>
      <w:tblPr>
        <w:tblStyle w:val="TableGrid"/>
        <w:tblW w:w="0" w:type="auto"/>
        <w:tblLayout w:type="fixed"/>
        <w:tblLook w:val="04A0" w:firstRow="1" w:lastRow="0" w:firstColumn="1" w:lastColumn="0" w:noHBand="0" w:noVBand="1"/>
      </w:tblPr>
      <w:tblGrid>
        <w:gridCol w:w="6948"/>
        <w:gridCol w:w="963"/>
        <w:gridCol w:w="963"/>
        <w:gridCol w:w="963"/>
        <w:gridCol w:w="963"/>
      </w:tblGrid>
      <w:tr w:rsidR="00495B08" w:rsidRPr="009108D1" w14:paraId="59542586" w14:textId="77777777" w:rsidTr="00495B08">
        <w:tc>
          <w:tcPr>
            <w:tcW w:w="6948" w:type="dxa"/>
          </w:tcPr>
          <w:p w14:paraId="4DB6D08E" w14:textId="77777777" w:rsidR="00495B08" w:rsidRPr="00495B08" w:rsidRDefault="00495B08" w:rsidP="00495B08">
            <w:pPr>
              <w:rPr>
                <w:rFonts w:ascii="Times New Roman" w:hAnsi="Times New Roman" w:cs="Times New Roman"/>
                <w:sz w:val="24"/>
                <w:szCs w:val="24"/>
              </w:rPr>
            </w:pPr>
          </w:p>
        </w:tc>
        <w:tc>
          <w:tcPr>
            <w:tcW w:w="963" w:type="dxa"/>
          </w:tcPr>
          <w:p w14:paraId="796BC654" w14:textId="77777777" w:rsidR="00495B08" w:rsidRPr="00495B08" w:rsidRDefault="00495B08" w:rsidP="00495B08">
            <w:pPr>
              <w:jc w:val="center"/>
              <w:rPr>
                <w:rFonts w:ascii="Times New Roman" w:hAnsi="Times New Roman" w:cs="Times New Roman"/>
                <w:sz w:val="24"/>
                <w:szCs w:val="24"/>
              </w:rPr>
            </w:pPr>
            <w:r w:rsidRPr="00495B08">
              <w:rPr>
                <w:rFonts w:ascii="Times New Roman" w:hAnsi="Times New Roman" w:cs="Times New Roman"/>
                <w:sz w:val="24"/>
                <w:szCs w:val="24"/>
              </w:rPr>
              <w:t>Yes</w:t>
            </w:r>
          </w:p>
        </w:tc>
        <w:tc>
          <w:tcPr>
            <w:tcW w:w="963" w:type="dxa"/>
          </w:tcPr>
          <w:p w14:paraId="36A47030" w14:textId="77777777" w:rsidR="00495B08" w:rsidRPr="00495B08" w:rsidRDefault="00495B08" w:rsidP="00495B08">
            <w:pPr>
              <w:jc w:val="center"/>
              <w:rPr>
                <w:rFonts w:ascii="Times New Roman" w:hAnsi="Times New Roman" w:cs="Times New Roman"/>
                <w:sz w:val="24"/>
                <w:szCs w:val="24"/>
              </w:rPr>
            </w:pPr>
            <w:r w:rsidRPr="00495B08">
              <w:rPr>
                <w:rFonts w:ascii="Times New Roman" w:hAnsi="Times New Roman" w:cs="Times New Roman"/>
                <w:sz w:val="24"/>
                <w:szCs w:val="24"/>
              </w:rPr>
              <w:t>No</w:t>
            </w:r>
          </w:p>
        </w:tc>
        <w:tc>
          <w:tcPr>
            <w:tcW w:w="963" w:type="dxa"/>
          </w:tcPr>
          <w:p w14:paraId="5D70BC06" w14:textId="77777777" w:rsidR="00495B08" w:rsidRPr="00495B08" w:rsidRDefault="00495B08" w:rsidP="00495B08">
            <w:pPr>
              <w:jc w:val="center"/>
              <w:rPr>
                <w:rFonts w:ascii="Times New Roman" w:hAnsi="Times New Roman" w:cs="Times New Roman"/>
                <w:sz w:val="24"/>
                <w:szCs w:val="24"/>
              </w:rPr>
            </w:pPr>
            <w:r w:rsidRPr="00495B08">
              <w:rPr>
                <w:rFonts w:ascii="Times New Roman" w:hAnsi="Times New Roman" w:cs="Times New Roman"/>
                <w:sz w:val="24"/>
                <w:szCs w:val="24"/>
              </w:rPr>
              <w:t>Don’t Know</w:t>
            </w:r>
          </w:p>
        </w:tc>
        <w:tc>
          <w:tcPr>
            <w:tcW w:w="963" w:type="dxa"/>
          </w:tcPr>
          <w:p w14:paraId="48EA232C" w14:textId="77777777" w:rsidR="00495B08" w:rsidRPr="00495B08" w:rsidRDefault="00495B08" w:rsidP="00495B08">
            <w:pPr>
              <w:jc w:val="center"/>
              <w:rPr>
                <w:rFonts w:ascii="Times New Roman" w:hAnsi="Times New Roman" w:cs="Times New Roman"/>
                <w:sz w:val="24"/>
                <w:szCs w:val="24"/>
              </w:rPr>
            </w:pPr>
            <w:r w:rsidRPr="00495B08">
              <w:rPr>
                <w:rFonts w:ascii="Times New Roman" w:hAnsi="Times New Roman" w:cs="Times New Roman"/>
                <w:sz w:val="24"/>
                <w:szCs w:val="24"/>
              </w:rPr>
              <w:t>REF</w:t>
            </w:r>
          </w:p>
        </w:tc>
      </w:tr>
      <w:tr w:rsidR="00495B08" w:rsidRPr="00307DFE" w14:paraId="743EEB18" w14:textId="77777777" w:rsidTr="00495B08">
        <w:tc>
          <w:tcPr>
            <w:tcW w:w="6948" w:type="dxa"/>
          </w:tcPr>
          <w:p w14:paraId="0C307E05" w14:textId="77777777" w:rsidR="00495B08" w:rsidRPr="00495B08" w:rsidRDefault="00495B08" w:rsidP="00BB27A0">
            <w:pPr>
              <w:pStyle w:val="notopmargin"/>
              <w:numPr>
                <w:ilvl w:val="0"/>
                <w:numId w:val="6"/>
              </w:numPr>
              <w:shd w:val="clear" w:color="auto" w:fill="FFFFFF"/>
              <w:spacing w:after="0" w:afterAutospacing="0"/>
              <w:textAlignment w:val="top"/>
            </w:pPr>
            <w:r w:rsidRPr="00495B08">
              <w:t>Will [NAME] disclose to others that you are taking PrEP without your permission? (only asked of index participants)</w:t>
            </w:r>
          </w:p>
          <w:p w14:paraId="3B5F2E5A" w14:textId="77777777" w:rsidR="00495B08" w:rsidRPr="00495B08" w:rsidRDefault="00495B08" w:rsidP="00495B08">
            <w:pPr>
              <w:pStyle w:val="notopmargin"/>
              <w:shd w:val="clear" w:color="auto" w:fill="FFFFFF"/>
              <w:spacing w:after="0" w:afterAutospacing="0"/>
              <w:ind w:left="360"/>
              <w:textAlignment w:val="top"/>
            </w:pPr>
          </w:p>
        </w:tc>
        <w:tc>
          <w:tcPr>
            <w:tcW w:w="963" w:type="dxa"/>
          </w:tcPr>
          <w:p w14:paraId="4D8216CD" w14:textId="77777777" w:rsidR="00495B08" w:rsidRPr="00495B08" w:rsidRDefault="00495B08" w:rsidP="00495B08">
            <w:pPr>
              <w:jc w:val="center"/>
              <w:rPr>
                <w:rFonts w:ascii="Times New Roman" w:hAnsi="Times New Roman" w:cs="Times New Roman"/>
                <w:sz w:val="24"/>
                <w:szCs w:val="24"/>
              </w:rPr>
            </w:pPr>
            <w:r w:rsidRPr="00495B08">
              <w:rPr>
                <w:rFonts w:ascii="Times New Roman" w:hAnsi="Times New Roman" w:cs="Times New Roman"/>
                <w:sz w:val="24"/>
                <w:szCs w:val="24"/>
              </w:rPr>
              <w:sym w:font="Wingdings" w:char="F081"/>
            </w:r>
          </w:p>
        </w:tc>
        <w:tc>
          <w:tcPr>
            <w:tcW w:w="963" w:type="dxa"/>
          </w:tcPr>
          <w:p w14:paraId="12B183BA" w14:textId="77777777" w:rsidR="00495B08" w:rsidRPr="00495B08" w:rsidRDefault="00495B08" w:rsidP="00495B08">
            <w:pPr>
              <w:jc w:val="center"/>
              <w:rPr>
                <w:rFonts w:ascii="Times New Roman" w:hAnsi="Times New Roman" w:cs="Times New Roman"/>
                <w:sz w:val="24"/>
                <w:szCs w:val="24"/>
              </w:rPr>
            </w:pPr>
            <w:r w:rsidRPr="00495B08">
              <w:rPr>
                <w:rFonts w:ascii="Times New Roman" w:hAnsi="Times New Roman" w:cs="Times New Roman"/>
                <w:sz w:val="24"/>
                <w:szCs w:val="24"/>
              </w:rPr>
              <w:sym w:font="Wingdings" w:char="F082"/>
            </w:r>
          </w:p>
        </w:tc>
        <w:tc>
          <w:tcPr>
            <w:tcW w:w="963" w:type="dxa"/>
          </w:tcPr>
          <w:p w14:paraId="3F173476" w14:textId="77777777" w:rsidR="00495B08" w:rsidRPr="00495B08" w:rsidRDefault="00495B08" w:rsidP="00495B08">
            <w:pPr>
              <w:jc w:val="center"/>
              <w:rPr>
                <w:rFonts w:ascii="Times New Roman" w:hAnsi="Times New Roman" w:cs="Times New Roman"/>
                <w:sz w:val="24"/>
                <w:szCs w:val="24"/>
              </w:rPr>
            </w:pPr>
            <w:r w:rsidRPr="00495B08">
              <w:rPr>
                <w:rFonts w:ascii="Times New Roman" w:hAnsi="Times New Roman" w:cs="Times New Roman"/>
                <w:sz w:val="24"/>
                <w:szCs w:val="24"/>
              </w:rPr>
              <w:t>-98</w:t>
            </w:r>
          </w:p>
        </w:tc>
        <w:tc>
          <w:tcPr>
            <w:tcW w:w="963" w:type="dxa"/>
          </w:tcPr>
          <w:p w14:paraId="78446E0D" w14:textId="77777777" w:rsidR="00495B08" w:rsidRPr="00495B08" w:rsidRDefault="00495B08" w:rsidP="00495B08">
            <w:pPr>
              <w:jc w:val="center"/>
              <w:rPr>
                <w:rFonts w:ascii="Times New Roman" w:hAnsi="Times New Roman" w:cs="Times New Roman"/>
                <w:sz w:val="24"/>
                <w:szCs w:val="24"/>
              </w:rPr>
            </w:pPr>
            <w:r w:rsidRPr="00495B08">
              <w:rPr>
                <w:rFonts w:ascii="Times New Roman" w:hAnsi="Times New Roman" w:cs="Times New Roman"/>
                <w:sz w:val="24"/>
                <w:szCs w:val="24"/>
              </w:rPr>
              <w:t>-99</w:t>
            </w:r>
          </w:p>
        </w:tc>
      </w:tr>
      <w:tr w:rsidR="00495B08" w:rsidRPr="00307DFE" w14:paraId="083FE5EF" w14:textId="77777777" w:rsidTr="00495B08">
        <w:trPr>
          <w:trHeight w:val="818"/>
        </w:trPr>
        <w:tc>
          <w:tcPr>
            <w:tcW w:w="6948" w:type="dxa"/>
          </w:tcPr>
          <w:p w14:paraId="2CCDFA05" w14:textId="77777777" w:rsidR="00495B08" w:rsidRPr="00495B08" w:rsidRDefault="00495B08" w:rsidP="00BB27A0">
            <w:pPr>
              <w:pStyle w:val="notopmargin"/>
              <w:numPr>
                <w:ilvl w:val="0"/>
                <w:numId w:val="6"/>
              </w:numPr>
              <w:shd w:val="clear" w:color="auto" w:fill="FFFFFF"/>
              <w:spacing w:after="0" w:afterAutospacing="0"/>
              <w:textAlignment w:val="top"/>
            </w:pPr>
            <w:r w:rsidRPr="00495B08">
              <w:t>Has [NAME] ever threatened to disclose to others your sexual orientation, behavior, or other personal details of your life without your permission?</w:t>
            </w:r>
          </w:p>
          <w:p w14:paraId="74FD66DB" w14:textId="77777777" w:rsidR="00495B08" w:rsidRPr="00495B08" w:rsidRDefault="00495B08" w:rsidP="00495B08">
            <w:pPr>
              <w:pStyle w:val="notopmargin"/>
              <w:shd w:val="clear" w:color="auto" w:fill="FFFFFF"/>
              <w:spacing w:after="0" w:afterAutospacing="0"/>
              <w:ind w:left="360"/>
              <w:textAlignment w:val="top"/>
            </w:pPr>
          </w:p>
        </w:tc>
        <w:tc>
          <w:tcPr>
            <w:tcW w:w="963" w:type="dxa"/>
          </w:tcPr>
          <w:p w14:paraId="385FE5FB" w14:textId="77777777" w:rsidR="00495B08" w:rsidRPr="00495B08" w:rsidRDefault="00495B08" w:rsidP="00495B08">
            <w:pPr>
              <w:jc w:val="center"/>
              <w:rPr>
                <w:rFonts w:ascii="Times New Roman" w:hAnsi="Times New Roman" w:cs="Times New Roman"/>
                <w:sz w:val="24"/>
                <w:szCs w:val="24"/>
              </w:rPr>
            </w:pPr>
            <w:r w:rsidRPr="00495B08">
              <w:rPr>
                <w:rFonts w:ascii="Times New Roman" w:hAnsi="Times New Roman" w:cs="Times New Roman"/>
                <w:sz w:val="24"/>
                <w:szCs w:val="24"/>
              </w:rPr>
              <w:sym w:font="Wingdings" w:char="F081"/>
            </w:r>
          </w:p>
        </w:tc>
        <w:tc>
          <w:tcPr>
            <w:tcW w:w="963" w:type="dxa"/>
          </w:tcPr>
          <w:p w14:paraId="5206A2ED" w14:textId="77777777" w:rsidR="00495B08" w:rsidRPr="00495B08" w:rsidRDefault="00495B08" w:rsidP="00495B08">
            <w:pPr>
              <w:jc w:val="center"/>
              <w:rPr>
                <w:rFonts w:ascii="Times New Roman" w:hAnsi="Times New Roman" w:cs="Times New Roman"/>
                <w:sz w:val="24"/>
                <w:szCs w:val="24"/>
              </w:rPr>
            </w:pPr>
            <w:r w:rsidRPr="00495B08">
              <w:rPr>
                <w:rFonts w:ascii="Times New Roman" w:hAnsi="Times New Roman" w:cs="Times New Roman"/>
                <w:sz w:val="24"/>
                <w:szCs w:val="24"/>
              </w:rPr>
              <w:sym w:font="Wingdings" w:char="F082"/>
            </w:r>
          </w:p>
        </w:tc>
        <w:tc>
          <w:tcPr>
            <w:tcW w:w="963" w:type="dxa"/>
          </w:tcPr>
          <w:p w14:paraId="63A548A5" w14:textId="77777777" w:rsidR="00495B08" w:rsidRPr="00495B08" w:rsidRDefault="00495B08" w:rsidP="00495B08">
            <w:pPr>
              <w:jc w:val="center"/>
              <w:rPr>
                <w:rFonts w:ascii="Times New Roman" w:hAnsi="Times New Roman" w:cs="Times New Roman"/>
                <w:sz w:val="24"/>
                <w:szCs w:val="24"/>
              </w:rPr>
            </w:pPr>
            <w:r w:rsidRPr="00495B08">
              <w:rPr>
                <w:rFonts w:ascii="Times New Roman" w:hAnsi="Times New Roman" w:cs="Times New Roman"/>
                <w:sz w:val="24"/>
                <w:szCs w:val="24"/>
              </w:rPr>
              <w:t>-98</w:t>
            </w:r>
          </w:p>
        </w:tc>
        <w:tc>
          <w:tcPr>
            <w:tcW w:w="963" w:type="dxa"/>
          </w:tcPr>
          <w:p w14:paraId="56E0C705" w14:textId="77777777" w:rsidR="00495B08" w:rsidRPr="00495B08" w:rsidRDefault="00495B08" w:rsidP="00495B08">
            <w:pPr>
              <w:jc w:val="center"/>
              <w:rPr>
                <w:rFonts w:ascii="Times New Roman" w:hAnsi="Times New Roman" w:cs="Times New Roman"/>
                <w:sz w:val="24"/>
                <w:szCs w:val="24"/>
              </w:rPr>
            </w:pPr>
            <w:r w:rsidRPr="00495B08">
              <w:rPr>
                <w:rFonts w:ascii="Times New Roman" w:hAnsi="Times New Roman" w:cs="Times New Roman"/>
                <w:sz w:val="24"/>
                <w:szCs w:val="24"/>
              </w:rPr>
              <w:t>-99</w:t>
            </w:r>
          </w:p>
        </w:tc>
      </w:tr>
      <w:tr w:rsidR="00495B08" w:rsidRPr="009108D1" w14:paraId="76C842E0" w14:textId="77777777" w:rsidTr="00495B08">
        <w:tc>
          <w:tcPr>
            <w:tcW w:w="6948" w:type="dxa"/>
          </w:tcPr>
          <w:p w14:paraId="1664B082" w14:textId="77777777" w:rsidR="00495B08" w:rsidRPr="00495B08" w:rsidRDefault="00495B08" w:rsidP="00BB27A0">
            <w:pPr>
              <w:pStyle w:val="notopmargin"/>
              <w:numPr>
                <w:ilvl w:val="0"/>
                <w:numId w:val="6"/>
              </w:numPr>
              <w:shd w:val="clear" w:color="auto" w:fill="FFFFFF"/>
              <w:spacing w:after="0" w:afterAutospacing="0"/>
              <w:textAlignment w:val="top"/>
            </w:pPr>
            <w:r w:rsidRPr="00495B08">
              <w:t xml:space="preserve">Have you ever been physically hurt (hit, punched, kicked, slapped, or injured) by [NAME] at any point in the past? </w:t>
            </w:r>
          </w:p>
          <w:p w14:paraId="2FD424EC" w14:textId="77777777" w:rsidR="00495B08" w:rsidRPr="00495B08" w:rsidRDefault="00495B08" w:rsidP="00495B08">
            <w:pPr>
              <w:pStyle w:val="notopmargin"/>
              <w:shd w:val="clear" w:color="auto" w:fill="FFFFFF"/>
              <w:spacing w:after="0" w:afterAutospacing="0"/>
              <w:ind w:left="360"/>
              <w:textAlignment w:val="top"/>
            </w:pPr>
          </w:p>
        </w:tc>
        <w:tc>
          <w:tcPr>
            <w:tcW w:w="963" w:type="dxa"/>
          </w:tcPr>
          <w:p w14:paraId="78994653" w14:textId="77777777" w:rsidR="00495B08" w:rsidRPr="00495B08" w:rsidRDefault="00495B08" w:rsidP="00495B08">
            <w:pPr>
              <w:jc w:val="center"/>
              <w:rPr>
                <w:rFonts w:ascii="Times New Roman" w:hAnsi="Times New Roman" w:cs="Times New Roman"/>
                <w:sz w:val="24"/>
                <w:szCs w:val="24"/>
              </w:rPr>
            </w:pPr>
            <w:r w:rsidRPr="00495B08">
              <w:rPr>
                <w:rFonts w:ascii="Times New Roman" w:hAnsi="Times New Roman" w:cs="Times New Roman"/>
                <w:sz w:val="24"/>
                <w:szCs w:val="24"/>
              </w:rPr>
              <w:sym w:font="Wingdings" w:char="F081"/>
            </w:r>
          </w:p>
        </w:tc>
        <w:tc>
          <w:tcPr>
            <w:tcW w:w="963" w:type="dxa"/>
          </w:tcPr>
          <w:p w14:paraId="2B2BE121" w14:textId="77777777" w:rsidR="00495B08" w:rsidRPr="00495B08" w:rsidRDefault="00495B08" w:rsidP="00495B08">
            <w:pPr>
              <w:jc w:val="center"/>
              <w:rPr>
                <w:rFonts w:ascii="Times New Roman" w:hAnsi="Times New Roman" w:cs="Times New Roman"/>
                <w:sz w:val="24"/>
                <w:szCs w:val="24"/>
              </w:rPr>
            </w:pPr>
            <w:r w:rsidRPr="00495B08">
              <w:rPr>
                <w:rFonts w:ascii="Times New Roman" w:hAnsi="Times New Roman" w:cs="Times New Roman"/>
                <w:sz w:val="24"/>
                <w:szCs w:val="24"/>
              </w:rPr>
              <w:sym w:font="Wingdings" w:char="F082"/>
            </w:r>
          </w:p>
        </w:tc>
        <w:tc>
          <w:tcPr>
            <w:tcW w:w="963" w:type="dxa"/>
          </w:tcPr>
          <w:p w14:paraId="4D6875F2" w14:textId="77777777" w:rsidR="00495B08" w:rsidRPr="00495B08" w:rsidRDefault="00495B08" w:rsidP="00495B08">
            <w:pPr>
              <w:jc w:val="center"/>
              <w:rPr>
                <w:rFonts w:ascii="Times New Roman" w:hAnsi="Times New Roman" w:cs="Times New Roman"/>
                <w:sz w:val="24"/>
                <w:szCs w:val="24"/>
              </w:rPr>
            </w:pPr>
            <w:r w:rsidRPr="00495B08">
              <w:rPr>
                <w:rFonts w:ascii="Times New Roman" w:hAnsi="Times New Roman" w:cs="Times New Roman"/>
                <w:sz w:val="24"/>
                <w:szCs w:val="24"/>
              </w:rPr>
              <w:t>-98</w:t>
            </w:r>
          </w:p>
        </w:tc>
        <w:tc>
          <w:tcPr>
            <w:tcW w:w="963" w:type="dxa"/>
          </w:tcPr>
          <w:p w14:paraId="3B819F47" w14:textId="77777777" w:rsidR="00495B08" w:rsidRPr="00495B08" w:rsidRDefault="00495B08" w:rsidP="00495B08">
            <w:pPr>
              <w:jc w:val="center"/>
              <w:rPr>
                <w:rFonts w:ascii="Times New Roman" w:hAnsi="Times New Roman" w:cs="Times New Roman"/>
                <w:sz w:val="24"/>
                <w:szCs w:val="24"/>
              </w:rPr>
            </w:pPr>
            <w:r w:rsidRPr="00495B08">
              <w:rPr>
                <w:rFonts w:ascii="Times New Roman" w:hAnsi="Times New Roman" w:cs="Times New Roman"/>
                <w:sz w:val="24"/>
                <w:szCs w:val="24"/>
              </w:rPr>
              <w:t>-99</w:t>
            </w:r>
          </w:p>
        </w:tc>
      </w:tr>
      <w:tr w:rsidR="00495B08" w:rsidRPr="009108D1" w14:paraId="79C693C1" w14:textId="77777777" w:rsidTr="00495B08">
        <w:tc>
          <w:tcPr>
            <w:tcW w:w="6948" w:type="dxa"/>
          </w:tcPr>
          <w:p w14:paraId="7BBA94A4" w14:textId="77777777" w:rsidR="00495B08" w:rsidRPr="00495B08" w:rsidRDefault="00495B08" w:rsidP="00BB27A0">
            <w:pPr>
              <w:pStyle w:val="notopmargin"/>
              <w:numPr>
                <w:ilvl w:val="0"/>
                <w:numId w:val="6"/>
              </w:numPr>
              <w:shd w:val="clear" w:color="auto" w:fill="FFFFFF"/>
              <w:spacing w:after="0" w:afterAutospacing="0"/>
              <w:textAlignment w:val="top"/>
            </w:pPr>
            <w:r w:rsidRPr="00495B08">
              <w:t>Have you ever been threatened or intimidated by [NAME]?</w:t>
            </w:r>
          </w:p>
          <w:p w14:paraId="3FE54ECA" w14:textId="77777777" w:rsidR="00495B08" w:rsidRPr="00495B08" w:rsidRDefault="00495B08" w:rsidP="00495B08">
            <w:pPr>
              <w:pStyle w:val="notopmargin"/>
              <w:shd w:val="clear" w:color="auto" w:fill="FFFFFF"/>
              <w:spacing w:after="0" w:afterAutospacing="0"/>
              <w:ind w:left="360"/>
              <w:textAlignment w:val="top"/>
            </w:pPr>
          </w:p>
        </w:tc>
        <w:tc>
          <w:tcPr>
            <w:tcW w:w="963" w:type="dxa"/>
          </w:tcPr>
          <w:p w14:paraId="5B0C74EC" w14:textId="77777777" w:rsidR="00495B08" w:rsidRPr="00495B08" w:rsidRDefault="00495B08" w:rsidP="00495B08">
            <w:pPr>
              <w:jc w:val="center"/>
              <w:rPr>
                <w:rFonts w:ascii="Times New Roman" w:hAnsi="Times New Roman" w:cs="Times New Roman"/>
                <w:sz w:val="24"/>
                <w:szCs w:val="24"/>
              </w:rPr>
            </w:pPr>
            <w:r w:rsidRPr="00495B08">
              <w:rPr>
                <w:rFonts w:ascii="Times New Roman" w:hAnsi="Times New Roman" w:cs="Times New Roman"/>
                <w:sz w:val="24"/>
                <w:szCs w:val="24"/>
              </w:rPr>
              <w:sym w:font="Wingdings" w:char="F081"/>
            </w:r>
          </w:p>
        </w:tc>
        <w:tc>
          <w:tcPr>
            <w:tcW w:w="963" w:type="dxa"/>
          </w:tcPr>
          <w:p w14:paraId="07EE5DE6" w14:textId="77777777" w:rsidR="00495B08" w:rsidRPr="00495B08" w:rsidRDefault="00495B08" w:rsidP="00495B08">
            <w:pPr>
              <w:jc w:val="center"/>
              <w:rPr>
                <w:rFonts w:ascii="Times New Roman" w:hAnsi="Times New Roman" w:cs="Times New Roman"/>
                <w:sz w:val="24"/>
                <w:szCs w:val="24"/>
              </w:rPr>
            </w:pPr>
            <w:r w:rsidRPr="00495B08">
              <w:rPr>
                <w:rFonts w:ascii="Times New Roman" w:hAnsi="Times New Roman" w:cs="Times New Roman"/>
                <w:sz w:val="24"/>
                <w:szCs w:val="24"/>
              </w:rPr>
              <w:sym w:font="Wingdings" w:char="F082"/>
            </w:r>
          </w:p>
        </w:tc>
        <w:tc>
          <w:tcPr>
            <w:tcW w:w="963" w:type="dxa"/>
          </w:tcPr>
          <w:p w14:paraId="5E950410" w14:textId="77777777" w:rsidR="00495B08" w:rsidRPr="00495B08" w:rsidRDefault="00495B08" w:rsidP="00495B08">
            <w:pPr>
              <w:jc w:val="center"/>
              <w:rPr>
                <w:rFonts w:ascii="Times New Roman" w:hAnsi="Times New Roman" w:cs="Times New Roman"/>
                <w:sz w:val="24"/>
                <w:szCs w:val="24"/>
              </w:rPr>
            </w:pPr>
            <w:r w:rsidRPr="00495B08">
              <w:rPr>
                <w:rFonts w:ascii="Times New Roman" w:hAnsi="Times New Roman" w:cs="Times New Roman"/>
                <w:sz w:val="24"/>
                <w:szCs w:val="24"/>
              </w:rPr>
              <w:t>-98</w:t>
            </w:r>
          </w:p>
        </w:tc>
        <w:tc>
          <w:tcPr>
            <w:tcW w:w="963" w:type="dxa"/>
          </w:tcPr>
          <w:p w14:paraId="15C9CCE8" w14:textId="77777777" w:rsidR="00495B08" w:rsidRPr="00495B08" w:rsidRDefault="00495B08" w:rsidP="00495B08">
            <w:pPr>
              <w:jc w:val="center"/>
              <w:rPr>
                <w:rFonts w:ascii="Times New Roman" w:hAnsi="Times New Roman" w:cs="Times New Roman"/>
                <w:sz w:val="24"/>
                <w:szCs w:val="24"/>
              </w:rPr>
            </w:pPr>
            <w:r w:rsidRPr="00495B08">
              <w:rPr>
                <w:rFonts w:ascii="Times New Roman" w:hAnsi="Times New Roman" w:cs="Times New Roman"/>
                <w:sz w:val="24"/>
                <w:szCs w:val="24"/>
              </w:rPr>
              <w:t>-99</w:t>
            </w:r>
          </w:p>
        </w:tc>
      </w:tr>
      <w:tr w:rsidR="00495B08" w:rsidRPr="009108D1" w14:paraId="229FB023" w14:textId="77777777" w:rsidTr="00495B08">
        <w:tc>
          <w:tcPr>
            <w:tcW w:w="6948" w:type="dxa"/>
          </w:tcPr>
          <w:p w14:paraId="521F4B26" w14:textId="77777777" w:rsidR="00495B08" w:rsidRPr="00495B08" w:rsidRDefault="00495B08" w:rsidP="00BB27A0">
            <w:pPr>
              <w:pStyle w:val="notopmargin"/>
              <w:numPr>
                <w:ilvl w:val="0"/>
                <w:numId w:val="6"/>
              </w:numPr>
              <w:shd w:val="clear" w:color="auto" w:fill="FFFFFF"/>
              <w:spacing w:after="0" w:afterAutospacing="0"/>
              <w:textAlignment w:val="top"/>
            </w:pPr>
            <w:r w:rsidRPr="00495B08">
              <w:t>Do you feel safe in your current relationship with [NAME]?</w:t>
            </w:r>
          </w:p>
          <w:p w14:paraId="1592CA59" w14:textId="77777777" w:rsidR="00495B08" w:rsidRPr="00495B08" w:rsidRDefault="00495B08" w:rsidP="00495B08">
            <w:pPr>
              <w:pStyle w:val="notopmargin"/>
              <w:shd w:val="clear" w:color="auto" w:fill="FFFFFF"/>
              <w:spacing w:after="0" w:afterAutospacing="0"/>
              <w:ind w:left="360"/>
              <w:textAlignment w:val="top"/>
            </w:pPr>
            <w:r w:rsidRPr="00495B08">
              <w:t xml:space="preserve"> </w:t>
            </w:r>
          </w:p>
        </w:tc>
        <w:tc>
          <w:tcPr>
            <w:tcW w:w="963" w:type="dxa"/>
          </w:tcPr>
          <w:p w14:paraId="3B696E22" w14:textId="77777777" w:rsidR="00495B08" w:rsidRPr="00495B08" w:rsidRDefault="00495B08" w:rsidP="00495B08">
            <w:pPr>
              <w:jc w:val="center"/>
              <w:rPr>
                <w:rFonts w:ascii="Times New Roman" w:hAnsi="Times New Roman" w:cs="Times New Roman"/>
                <w:sz w:val="24"/>
                <w:szCs w:val="24"/>
              </w:rPr>
            </w:pPr>
            <w:r w:rsidRPr="00495B08">
              <w:rPr>
                <w:rFonts w:ascii="Times New Roman" w:hAnsi="Times New Roman" w:cs="Times New Roman"/>
                <w:sz w:val="24"/>
                <w:szCs w:val="24"/>
              </w:rPr>
              <w:sym w:font="Wingdings" w:char="F081"/>
            </w:r>
          </w:p>
        </w:tc>
        <w:tc>
          <w:tcPr>
            <w:tcW w:w="963" w:type="dxa"/>
          </w:tcPr>
          <w:p w14:paraId="56B2D1DC" w14:textId="77777777" w:rsidR="00495B08" w:rsidRPr="00495B08" w:rsidRDefault="00495B08" w:rsidP="00495B08">
            <w:pPr>
              <w:jc w:val="center"/>
              <w:rPr>
                <w:rFonts w:ascii="Times New Roman" w:hAnsi="Times New Roman" w:cs="Times New Roman"/>
                <w:sz w:val="24"/>
                <w:szCs w:val="24"/>
              </w:rPr>
            </w:pPr>
            <w:r w:rsidRPr="00495B08">
              <w:rPr>
                <w:rFonts w:ascii="Times New Roman" w:hAnsi="Times New Roman" w:cs="Times New Roman"/>
                <w:sz w:val="24"/>
                <w:szCs w:val="24"/>
              </w:rPr>
              <w:sym w:font="Wingdings" w:char="F082"/>
            </w:r>
          </w:p>
        </w:tc>
        <w:tc>
          <w:tcPr>
            <w:tcW w:w="963" w:type="dxa"/>
          </w:tcPr>
          <w:p w14:paraId="2529D804" w14:textId="77777777" w:rsidR="00495B08" w:rsidRPr="00495B08" w:rsidRDefault="00495B08" w:rsidP="00495B08">
            <w:pPr>
              <w:jc w:val="center"/>
              <w:rPr>
                <w:rFonts w:ascii="Times New Roman" w:hAnsi="Times New Roman" w:cs="Times New Roman"/>
                <w:sz w:val="24"/>
                <w:szCs w:val="24"/>
              </w:rPr>
            </w:pPr>
            <w:r w:rsidRPr="00495B08">
              <w:rPr>
                <w:rFonts w:ascii="Times New Roman" w:hAnsi="Times New Roman" w:cs="Times New Roman"/>
                <w:sz w:val="24"/>
                <w:szCs w:val="24"/>
              </w:rPr>
              <w:t>-98</w:t>
            </w:r>
          </w:p>
        </w:tc>
        <w:tc>
          <w:tcPr>
            <w:tcW w:w="963" w:type="dxa"/>
          </w:tcPr>
          <w:p w14:paraId="5150C4EE" w14:textId="77777777" w:rsidR="00495B08" w:rsidRPr="00495B08" w:rsidRDefault="00495B08" w:rsidP="00495B08">
            <w:pPr>
              <w:jc w:val="center"/>
              <w:rPr>
                <w:rFonts w:ascii="Times New Roman" w:hAnsi="Times New Roman" w:cs="Times New Roman"/>
                <w:sz w:val="24"/>
                <w:szCs w:val="24"/>
              </w:rPr>
            </w:pPr>
            <w:r w:rsidRPr="00495B08">
              <w:rPr>
                <w:rFonts w:ascii="Times New Roman" w:hAnsi="Times New Roman" w:cs="Times New Roman"/>
                <w:sz w:val="24"/>
                <w:szCs w:val="24"/>
              </w:rPr>
              <w:t>-99</w:t>
            </w:r>
          </w:p>
        </w:tc>
      </w:tr>
    </w:tbl>
    <w:p w14:paraId="6334E1BD" w14:textId="77777777" w:rsidR="00495B08" w:rsidRDefault="00495B08" w:rsidP="00495B08">
      <w:pPr>
        <w:rPr>
          <w:rFonts w:ascii="Arial" w:hAnsi="Arial" w:cs="Arial"/>
          <w:szCs w:val="20"/>
        </w:rPr>
      </w:pPr>
    </w:p>
    <w:p w14:paraId="7EC5043F" w14:textId="77777777" w:rsidR="00495B08" w:rsidRPr="00495B08" w:rsidRDefault="00495B08" w:rsidP="00495B08">
      <w:pPr>
        <w:jc w:val="center"/>
        <w:rPr>
          <w:rFonts w:ascii="Times New Roman" w:hAnsi="Times New Roman" w:cs="Times New Roman"/>
          <w:b/>
          <w:sz w:val="24"/>
          <w:szCs w:val="24"/>
          <w:highlight w:val="yellow"/>
        </w:rPr>
      </w:pPr>
      <w:r w:rsidRPr="00635121">
        <w:rPr>
          <w:rFonts w:cs="Times New Roman"/>
          <w:b/>
          <w:highlight w:val="yellow"/>
        </w:rPr>
        <w:t xml:space="preserve">IF </w:t>
      </w:r>
      <w:r w:rsidR="00BB27A0">
        <w:rPr>
          <w:rFonts w:ascii="Times New Roman" w:hAnsi="Times New Roman" w:cs="Times New Roman"/>
          <w:b/>
          <w:sz w:val="24"/>
          <w:szCs w:val="24"/>
          <w:highlight w:val="yellow"/>
        </w:rPr>
        <w:t>YES to ITEMS 1 through 4,</w:t>
      </w:r>
      <w:r w:rsidRPr="00495B08">
        <w:rPr>
          <w:rFonts w:ascii="Times New Roman" w:hAnsi="Times New Roman" w:cs="Times New Roman"/>
          <w:b/>
          <w:sz w:val="24"/>
          <w:szCs w:val="24"/>
          <w:highlight w:val="yellow"/>
        </w:rPr>
        <w:t xml:space="preserve"> </w:t>
      </w:r>
      <w:r w:rsidR="00BB27A0">
        <w:rPr>
          <w:rFonts w:ascii="Times New Roman" w:hAnsi="Times New Roman" w:cs="Times New Roman"/>
          <w:b/>
          <w:sz w:val="24"/>
          <w:szCs w:val="24"/>
          <w:highlight w:val="yellow"/>
        </w:rPr>
        <w:t xml:space="preserve">then </w:t>
      </w:r>
      <w:r w:rsidRPr="00495B08">
        <w:rPr>
          <w:rFonts w:ascii="Times New Roman" w:hAnsi="Times New Roman" w:cs="Times New Roman"/>
          <w:b/>
          <w:sz w:val="24"/>
          <w:szCs w:val="24"/>
          <w:highlight w:val="yellow"/>
        </w:rPr>
        <w:t xml:space="preserve">SC cannot be in the study.  </w:t>
      </w:r>
    </w:p>
    <w:p w14:paraId="6740D700" w14:textId="77777777" w:rsidR="00495B08" w:rsidRPr="00495B08" w:rsidRDefault="00BB27A0" w:rsidP="00495B08">
      <w:pPr>
        <w:jc w:val="center"/>
        <w:rPr>
          <w:rFonts w:ascii="Times New Roman" w:hAnsi="Times New Roman" w:cs="Times New Roman"/>
          <w:b/>
          <w:sz w:val="24"/>
          <w:szCs w:val="24"/>
          <w:highlight w:val="yellow"/>
        </w:rPr>
      </w:pPr>
      <w:r>
        <w:rPr>
          <w:rFonts w:ascii="Times New Roman" w:hAnsi="Times New Roman" w:cs="Times New Roman"/>
          <w:b/>
          <w:sz w:val="24"/>
          <w:szCs w:val="24"/>
          <w:highlight w:val="yellow"/>
        </w:rPr>
        <w:t>If NO to ITEM 5,</w:t>
      </w:r>
      <w:r w:rsidR="00495B08" w:rsidRPr="00495B08">
        <w:rPr>
          <w:rFonts w:ascii="Times New Roman" w:hAnsi="Times New Roman" w:cs="Times New Roman"/>
          <w:b/>
          <w:sz w:val="24"/>
          <w:szCs w:val="24"/>
          <w:highlight w:val="yellow"/>
        </w:rPr>
        <w:t xml:space="preserve"> </w:t>
      </w:r>
      <w:r>
        <w:rPr>
          <w:rFonts w:ascii="Times New Roman" w:hAnsi="Times New Roman" w:cs="Times New Roman"/>
          <w:b/>
          <w:sz w:val="24"/>
          <w:szCs w:val="24"/>
          <w:highlight w:val="yellow"/>
        </w:rPr>
        <w:t xml:space="preserve">then </w:t>
      </w:r>
      <w:r w:rsidR="00495B08" w:rsidRPr="00495B08">
        <w:rPr>
          <w:rFonts w:ascii="Times New Roman" w:hAnsi="Times New Roman" w:cs="Times New Roman"/>
          <w:b/>
          <w:sz w:val="24"/>
          <w:szCs w:val="24"/>
          <w:highlight w:val="yellow"/>
        </w:rPr>
        <w:t xml:space="preserve">SC cannot be in the study. </w:t>
      </w:r>
    </w:p>
    <w:p w14:paraId="3D850D6A" w14:textId="77777777" w:rsidR="00495B08" w:rsidRDefault="00495B08" w:rsidP="00495B08">
      <w:pPr>
        <w:spacing w:line="240" w:lineRule="auto"/>
        <w:rPr>
          <w:rFonts w:ascii="Times New Roman" w:hAnsi="Times New Roman" w:cs="Times New Roman"/>
          <w:i/>
          <w:sz w:val="24"/>
          <w:szCs w:val="24"/>
        </w:rPr>
      </w:pPr>
    </w:p>
    <w:p w14:paraId="3460835C" w14:textId="77777777" w:rsidR="00495B08" w:rsidRPr="00495B08" w:rsidRDefault="00495B08" w:rsidP="00495B08">
      <w:pPr>
        <w:spacing w:line="240" w:lineRule="auto"/>
        <w:rPr>
          <w:rFonts w:ascii="Times New Roman" w:hAnsi="Times New Roman" w:cs="Times New Roman"/>
          <w:i/>
          <w:sz w:val="24"/>
          <w:szCs w:val="24"/>
        </w:rPr>
      </w:pPr>
      <w:r w:rsidRPr="00495B08">
        <w:rPr>
          <w:rFonts w:ascii="Times New Roman" w:hAnsi="Times New Roman" w:cs="Times New Roman"/>
          <w:i/>
          <w:sz w:val="24"/>
          <w:szCs w:val="24"/>
        </w:rPr>
        <w:t>We want to make sure that the person who joins the study with you is someone who is safe and supportive. Unfortuna</w:t>
      </w:r>
      <w:r w:rsidR="00BB27A0">
        <w:rPr>
          <w:rFonts w:ascii="Times New Roman" w:hAnsi="Times New Roman" w:cs="Times New Roman"/>
          <w:i/>
          <w:sz w:val="24"/>
          <w:szCs w:val="24"/>
        </w:rPr>
        <w:t xml:space="preserve">tely, we can’t have someone who [SELECT: </w:t>
      </w:r>
      <w:r>
        <w:rPr>
          <w:rFonts w:ascii="Times New Roman" w:hAnsi="Times New Roman" w:cs="Times New Roman"/>
          <w:i/>
          <w:sz w:val="24"/>
          <w:szCs w:val="24"/>
        </w:rPr>
        <w:t xml:space="preserve">might </w:t>
      </w:r>
      <w:r w:rsidRPr="00495B08">
        <w:rPr>
          <w:rFonts w:ascii="Times New Roman" w:hAnsi="Times New Roman" w:cs="Times New Roman"/>
          <w:i/>
          <w:sz w:val="24"/>
          <w:szCs w:val="24"/>
        </w:rPr>
        <w:t>share private information about you</w:t>
      </w:r>
      <w:r>
        <w:rPr>
          <w:rFonts w:ascii="Times New Roman" w:hAnsi="Times New Roman" w:cs="Times New Roman"/>
          <w:i/>
          <w:sz w:val="24"/>
          <w:szCs w:val="24"/>
        </w:rPr>
        <w:t xml:space="preserve"> with</w:t>
      </w:r>
      <w:r w:rsidRPr="00495B08">
        <w:rPr>
          <w:rFonts w:ascii="Times New Roman" w:hAnsi="Times New Roman" w:cs="Times New Roman"/>
          <w:i/>
          <w:sz w:val="24"/>
          <w:szCs w:val="24"/>
        </w:rPr>
        <w:t xml:space="preserve"> others, threaten or hurt you,</w:t>
      </w:r>
      <w:r>
        <w:rPr>
          <w:rFonts w:ascii="Times New Roman" w:hAnsi="Times New Roman" w:cs="Times New Roman"/>
          <w:i/>
          <w:sz w:val="24"/>
          <w:szCs w:val="24"/>
        </w:rPr>
        <w:t xml:space="preserve"> you feel unsafe with</w:t>
      </w:r>
      <w:r w:rsidRPr="00495B08">
        <w:rPr>
          <w:rFonts w:ascii="Times New Roman" w:hAnsi="Times New Roman" w:cs="Times New Roman"/>
          <w:i/>
          <w:sz w:val="24"/>
          <w:szCs w:val="24"/>
        </w:rPr>
        <w:t xml:space="preserve">] participate in the study with you. </w:t>
      </w:r>
      <w:r>
        <w:rPr>
          <w:rFonts w:ascii="Times New Roman" w:hAnsi="Times New Roman" w:cs="Times New Roman"/>
          <w:i/>
          <w:sz w:val="24"/>
          <w:szCs w:val="24"/>
        </w:rPr>
        <w:t xml:space="preserve">Let’s go back to the </w:t>
      </w:r>
      <w:r w:rsidRPr="00495B08">
        <w:rPr>
          <w:rFonts w:ascii="Times New Roman" w:hAnsi="Times New Roman" w:cs="Times New Roman"/>
          <w:i/>
          <w:sz w:val="24"/>
          <w:szCs w:val="24"/>
        </w:rPr>
        <w:t>sociogram and select the next person</w:t>
      </w:r>
      <w:r>
        <w:rPr>
          <w:rFonts w:ascii="Times New Roman" w:hAnsi="Times New Roman" w:cs="Times New Roman"/>
          <w:i/>
          <w:sz w:val="24"/>
          <w:szCs w:val="24"/>
        </w:rPr>
        <w:t>.</w:t>
      </w:r>
    </w:p>
    <w:p w14:paraId="759C30D1" w14:textId="77777777" w:rsidR="00495B08" w:rsidRPr="00495B08" w:rsidRDefault="00495B08" w:rsidP="00495B08">
      <w:pPr>
        <w:jc w:val="center"/>
        <w:rPr>
          <w:rFonts w:ascii="Times New Roman" w:hAnsi="Times New Roman" w:cs="Times New Roman"/>
          <w:b/>
          <w:sz w:val="24"/>
          <w:szCs w:val="24"/>
        </w:rPr>
        <w:sectPr w:rsidR="00495B08" w:rsidRPr="00495B08" w:rsidSect="00495B08">
          <w:pgSz w:w="12240" w:h="15840"/>
          <w:pgMar w:top="1152" w:right="720" w:bottom="1152" w:left="936" w:header="288" w:footer="288" w:gutter="0"/>
          <w:cols w:space="720"/>
          <w:docGrid w:linePitch="326"/>
        </w:sectPr>
      </w:pPr>
      <w:r w:rsidRPr="00495B08">
        <w:rPr>
          <w:rFonts w:ascii="Times New Roman" w:hAnsi="Times New Roman" w:cs="Times New Roman"/>
          <w:b/>
          <w:sz w:val="24"/>
          <w:szCs w:val="24"/>
        </w:rPr>
        <w:t xml:space="preserve">Return to sociogram and select the next person. </w:t>
      </w:r>
    </w:p>
    <w:p w14:paraId="0409BE50" w14:textId="77777777" w:rsidR="00206454" w:rsidRPr="00281D15" w:rsidRDefault="00281D15" w:rsidP="00281D15">
      <w:pPr>
        <w:pStyle w:val="Normal1"/>
        <w:spacing w:after="0" w:line="240" w:lineRule="auto"/>
        <w:jc w:val="center"/>
        <w:rPr>
          <w:rFonts w:ascii="Times New Roman" w:eastAsia="Arial" w:hAnsi="Times New Roman" w:cs="Times New Roman"/>
          <w:b/>
          <w:sz w:val="24"/>
          <w:szCs w:val="24"/>
        </w:rPr>
      </w:pPr>
      <w:r w:rsidRPr="00281D15">
        <w:rPr>
          <w:rFonts w:ascii="Times New Roman" w:eastAsia="Arial" w:hAnsi="Times New Roman" w:cs="Times New Roman"/>
          <w:b/>
          <w:sz w:val="24"/>
          <w:szCs w:val="24"/>
        </w:rPr>
        <w:lastRenderedPageBreak/>
        <w:t>SCHEDULING SC VISIT</w:t>
      </w:r>
    </w:p>
    <w:p w14:paraId="04D6A442" w14:textId="77777777" w:rsidR="00206454" w:rsidRPr="00281D15" w:rsidRDefault="00206454" w:rsidP="00281D15">
      <w:pPr>
        <w:pStyle w:val="Normal1"/>
        <w:spacing w:after="0" w:line="240" w:lineRule="auto"/>
        <w:rPr>
          <w:rFonts w:ascii="Times New Roman" w:eastAsia="Arial" w:hAnsi="Times New Roman" w:cs="Times New Roman"/>
          <w:sz w:val="24"/>
          <w:szCs w:val="24"/>
        </w:rPr>
      </w:pPr>
    </w:p>
    <w:p w14:paraId="39683D5C" w14:textId="77777777" w:rsidR="00206454" w:rsidRPr="00281D15" w:rsidRDefault="00BB27A0" w:rsidP="00281D15">
      <w:pPr>
        <w:pStyle w:val="Normal1"/>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For the final portion of the sociogram procedure, study staff need to create a plan for contacting the SC and/or schedule the SC visit. </w:t>
      </w:r>
      <w:r w:rsidR="00281D15" w:rsidRPr="00281D15">
        <w:rPr>
          <w:rFonts w:ascii="Times New Roman" w:eastAsia="Arial" w:hAnsi="Times New Roman" w:cs="Times New Roman"/>
          <w:sz w:val="24"/>
          <w:szCs w:val="24"/>
        </w:rPr>
        <w:t>This includes the following:</w:t>
      </w:r>
    </w:p>
    <w:p w14:paraId="6F06D3E7" w14:textId="77777777" w:rsidR="00206454" w:rsidRPr="00281D15" w:rsidRDefault="00206454" w:rsidP="00281D15">
      <w:pPr>
        <w:pStyle w:val="Normal1"/>
        <w:spacing w:after="0" w:line="240" w:lineRule="auto"/>
        <w:rPr>
          <w:rFonts w:ascii="Times New Roman" w:eastAsia="Arial" w:hAnsi="Times New Roman" w:cs="Times New Roman"/>
          <w:sz w:val="24"/>
          <w:szCs w:val="24"/>
        </w:rPr>
      </w:pPr>
    </w:p>
    <w:p w14:paraId="73FC2AD1" w14:textId="77777777" w:rsidR="00206454" w:rsidRPr="00281D15" w:rsidRDefault="00281D15" w:rsidP="00BB27A0">
      <w:pPr>
        <w:pStyle w:val="Normal1"/>
        <w:numPr>
          <w:ilvl w:val="0"/>
          <w:numId w:val="3"/>
        </w:numPr>
        <w:tabs>
          <w:tab w:val="left" w:pos="720"/>
        </w:tabs>
        <w:spacing w:after="0" w:line="240" w:lineRule="auto"/>
        <w:ind w:hanging="360"/>
        <w:rPr>
          <w:rFonts w:ascii="Times New Roman" w:hAnsi="Times New Roman" w:cs="Times New Roman"/>
          <w:sz w:val="24"/>
          <w:szCs w:val="24"/>
        </w:rPr>
      </w:pPr>
      <w:r w:rsidRPr="00281D15">
        <w:rPr>
          <w:rFonts w:ascii="Times New Roman" w:eastAsia="Arial" w:hAnsi="Times New Roman" w:cs="Times New Roman"/>
          <w:sz w:val="24"/>
          <w:szCs w:val="24"/>
        </w:rPr>
        <w:t xml:space="preserve">Asking the index to call/text the SC to introduce the study to them </w:t>
      </w:r>
    </w:p>
    <w:p w14:paraId="2C039554" w14:textId="77777777" w:rsidR="00206454" w:rsidRPr="00281D15" w:rsidRDefault="00BB27A0" w:rsidP="00BB27A0">
      <w:pPr>
        <w:pStyle w:val="Normal1"/>
        <w:numPr>
          <w:ilvl w:val="0"/>
          <w:numId w:val="3"/>
        </w:numPr>
        <w:spacing w:after="0" w:line="240" w:lineRule="auto"/>
        <w:ind w:hanging="360"/>
        <w:rPr>
          <w:rFonts w:ascii="Times New Roman" w:hAnsi="Times New Roman" w:cs="Times New Roman"/>
          <w:sz w:val="24"/>
          <w:szCs w:val="24"/>
        </w:rPr>
      </w:pPr>
      <w:r>
        <w:rPr>
          <w:rFonts w:ascii="Times New Roman" w:eastAsia="Arial" w:hAnsi="Times New Roman" w:cs="Times New Roman"/>
          <w:sz w:val="24"/>
          <w:szCs w:val="24"/>
        </w:rPr>
        <w:t>Develop a</w:t>
      </w:r>
      <w:r w:rsidR="00281D15" w:rsidRPr="00281D15">
        <w:rPr>
          <w:rFonts w:ascii="Times New Roman" w:eastAsia="Arial" w:hAnsi="Times New Roman" w:cs="Times New Roman"/>
          <w:sz w:val="24"/>
          <w:szCs w:val="24"/>
        </w:rPr>
        <w:t xml:space="preserve"> plan as to the next time the respondent will discuss </w:t>
      </w:r>
      <w:r>
        <w:rPr>
          <w:rFonts w:ascii="Times New Roman" w:eastAsia="Arial" w:hAnsi="Times New Roman" w:cs="Times New Roman"/>
          <w:sz w:val="24"/>
          <w:szCs w:val="24"/>
        </w:rPr>
        <w:t xml:space="preserve">the </w:t>
      </w:r>
      <w:r w:rsidR="00281D15" w:rsidRPr="00281D15">
        <w:rPr>
          <w:rFonts w:ascii="Times New Roman" w:eastAsia="Arial" w:hAnsi="Times New Roman" w:cs="Times New Roman"/>
          <w:sz w:val="24"/>
          <w:szCs w:val="24"/>
        </w:rPr>
        <w:t xml:space="preserve">study with the SC </w:t>
      </w:r>
    </w:p>
    <w:p w14:paraId="208485AB" w14:textId="77777777" w:rsidR="00206454" w:rsidRPr="00281D15" w:rsidRDefault="00BB27A0" w:rsidP="00BB27A0">
      <w:pPr>
        <w:pStyle w:val="Normal1"/>
        <w:numPr>
          <w:ilvl w:val="0"/>
          <w:numId w:val="3"/>
        </w:numPr>
        <w:spacing w:after="0" w:line="240" w:lineRule="auto"/>
        <w:ind w:hanging="360"/>
        <w:rPr>
          <w:rFonts w:ascii="Times New Roman" w:hAnsi="Times New Roman" w:cs="Times New Roman"/>
          <w:sz w:val="24"/>
          <w:szCs w:val="24"/>
        </w:rPr>
      </w:pPr>
      <w:r>
        <w:rPr>
          <w:rFonts w:ascii="Times New Roman" w:eastAsia="Arial" w:hAnsi="Times New Roman" w:cs="Times New Roman"/>
          <w:sz w:val="24"/>
          <w:szCs w:val="24"/>
        </w:rPr>
        <w:t>Scheduling an</w:t>
      </w:r>
      <w:r w:rsidR="00281D15" w:rsidRPr="00281D15">
        <w:rPr>
          <w:rFonts w:ascii="Times New Roman" w:eastAsia="Arial" w:hAnsi="Times New Roman" w:cs="Times New Roman"/>
          <w:sz w:val="24"/>
          <w:szCs w:val="24"/>
        </w:rPr>
        <w:t xml:space="preserve"> appointment for the SC and Index to come in for the intervention (can be changed by the participant at any time)</w:t>
      </w:r>
    </w:p>
    <w:p w14:paraId="1708B5E8" w14:textId="77777777" w:rsidR="00206454" w:rsidRPr="00281D15" w:rsidRDefault="00BB27A0" w:rsidP="00BB27A0">
      <w:pPr>
        <w:pStyle w:val="Normal1"/>
        <w:numPr>
          <w:ilvl w:val="0"/>
          <w:numId w:val="3"/>
        </w:numPr>
        <w:spacing w:after="0" w:line="240" w:lineRule="auto"/>
        <w:ind w:hanging="360"/>
        <w:rPr>
          <w:rFonts w:ascii="Times New Roman" w:hAnsi="Times New Roman" w:cs="Times New Roman"/>
          <w:sz w:val="24"/>
          <w:szCs w:val="24"/>
        </w:rPr>
      </w:pPr>
      <w:r>
        <w:rPr>
          <w:rFonts w:ascii="Times New Roman" w:eastAsia="Arial" w:hAnsi="Times New Roman" w:cs="Times New Roman"/>
          <w:sz w:val="24"/>
          <w:szCs w:val="24"/>
        </w:rPr>
        <w:t>Giving p</w:t>
      </w:r>
      <w:r w:rsidR="00281D15" w:rsidRPr="00281D15">
        <w:rPr>
          <w:rFonts w:ascii="Times New Roman" w:eastAsia="Arial" w:hAnsi="Times New Roman" w:cs="Times New Roman"/>
          <w:sz w:val="24"/>
          <w:szCs w:val="24"/>
        </w:rPr>
        <w:t xml:space="preserve">aper and electronic study materials to </w:t>
      </w:r>
      <w:r>
        <w:rPr>
          <w:rFonts w:ascii="Times New Roman" w:eastAsia="Arial" w:hAnsi="Times New Roman" w:cs="Times New Roman"/>
          <w:sz w:val="24"/>
          <w:szCs w:val="24"/>
        </w:rPr>
        <w:t>the index to share with the</w:t>
      </w:r>
      <w:r w:rsidR="00281D15" w:rsidRPr="00281D15">
        <w:rPr>
          <w:rFonts w:ascii="Times New Roman" w:eastAsia="Arial" w:hAnsi="Times New Roman" w:cs="Times New Roman"/>
          <w:sz w:val="24"/>
          <w:szCs w:val="24"/>
        </w:rPr>
        <w:t xml:space="preserve"> SC </w:t>
      </w:r>
    </w:p>
    <w:p w14:paraId="44375561" w14:textId="77777777" w:rsidR="00206454" w:rsidRPr="00281D15" w:rsidRDefault="00BB27A0" w:rsidP="00BB27A0">
      <w:pPr>
        <w:pStyle w:val="Normal1"/>
        <w:numPr>
          <w:ilvl w:val="0"/>
          <w:numId w:val="3"/>
        </w:numPr>
        <w:spacing w:after="0" w:line="240" w:lineRule="auto"/>
        <w:ind w:hanging="360"/>
        <w:rPr>
          <w:rFonts w:ascii="Times New Roman" w:hAnsi="Times New Roman" w:cs="Times New Roman"/>
          <w:sz w:val="24"/>
          <w:szCs w:val="24"/>
        </w:rPr>
      </w:pPr>
      <w:r>
        <w:rPr>
          <w:rFonts w:ascii="Times New Roman" w:eastAsia="Arial" w:hAnsi="Times New Roman" w:cs="Times New Roman"/>
          <w:sz w:val="24"/>
          <w:szCs w:val="24"/>
        </w:rPr>
        <w:t>Providing the</w:t>
      </w:r>
      <w:r w:rsidR="00281D15" w:rsidRPr="00281D15">
        <w:rPr>
          <w:rFonts w:ascii="Times New Roman" w:eastAsia="Arial" w:hAnsi="Times New Roman" w:cs="Times New Roman"/>
          <w:sz w:val="24"/>
          <w:szCs w:val="24"/>
        </w:rPr>
        <w:t xml:space="preserve"> Project PrEP-R study telephone number that can be called/texted for additional information</w:t>
      </w:r>
    </w:p>
    <w:p w14:paraId="19D34AC0" w14:textId="77777777" w:rsidR="00206454" w:rsidRDefault="00206454" w:rsidP="00281D15">
      <w:pPr>
        <w:pStyle w:val="Normal1"/>
        <w:spacing w:after="0" w:line="240" w:lineRule="auto"/>
        <w:rPr>
          <w:rFonts w:ascii="Times New Roman" w:eastAsia="Arial" w:hAnsi="Times New Roman" w:cs="Times New Roman"/>
          <w:i/>
          <w:sz w:val="24"/>
          <w:szCs w:val="24"/>
        </w:rPr>
      </w:pPr>
    </w:p>
    <w:p w14:paraId="59E7596D" w14:textId="77777777" w:rsidR="00206454" w:rsidRPr="00BB27A0" w:rsidRDefault="00BB27A0" w:rsidP="00281D15">
      <w:pPr>
        <w:pStyle w:val="Normal1"/>
        <w:spacing w:after="0" w:line="240" w:lineRule="auto"/>
        <w:rPr>
          <w:rFonts w:ascii="Times New Roman" w:eastAsia="Arial" w:hAnsi="Times New Roman" w:cs="Times New Roman"/>
          <w:b/>
          <w:sz w:val="24"/>
          <w:szCs w:val="24"/>
        </w:rPr>
      </w:pPr>
      <w:r w:rsidRPr="00BB27A0">
        <w:rPr>
          <w:rFonts w:ascii="Times New Roman" w:eastAsia="Arial" w:hAnsi="Times New Roman" w:cs="Times New Roman"/>
          <w:b/>
          <w:sz w:val="24"/>
          <w:szCs w:val="24"/>
        </w:rPr>
        <w:t>SAMPLE SCRIPT</w:t>
      </w:r>
      <w:r>
        <w:rPr>
          <w:rFonts w:ascii="Times New Roman" w:eastAsia="Arial" w:hAnsi="Times New Roman" w:cs="Times New Roman"/>
          <w:b/>
          <w:sz w:val="24"/>
          <w:szCs w:val="24"/>
        </w:rPr>
        <w:t xml:space="preserve">: </w:t>
      </w:r>
      <w:r w:rsidR="00281D15" w:rsidRPr="00281D15">
        <w:rPr>
          <w:rFonts w:ascii="Times New Roman" w:eastAsia="Arial" w:hAnsi="Times New Roman" w:cs="Times New Roman"/>
          <w:i/>
          <w:sz w:val="24"/>
          <w:szCs w:val="24"/>
        </w:rPr>
        <w:t xml:space="preserve">Let’s make a plan for contacting </w:t>
      </w:r>
      <w:r w:rsidR="00281D15" w:rsidRPr="00281D15">
        <w:rPr>
          <w:rFonts w:ascii="Times New Roman" w:eastAsia="Arial" w:hAnsi="Times New Roman" w:cs="Times New Roman"/>
          <w:sz w:val="24"/>
          <w:szCs w:val="24"/>
        </w:rPr>
        <w:t xml:space="preserve">[Preferred SC’s name]. </w:t>
      </w:r>
    </w:p>
    <w:p w14:paraId="1B5E94D9" w14:textId="77777777" w:rsidR="00206454" w:rsidRPr="00281D15" w:rsidRDefault="00206454" w:rsidP="00281D15">
      <w:pPr>
        <w:pStyle w:val="Normal1"/>
        <w:spacing w:after="0" w:line="240" w:lineRule="auto"/>
        <w:rPr>
          <w:rFonts w:ascii="Times New Roman" w:eastAsia="Arial" w:hAnsi="Times New Roman" w:cs="Times New Roman"/>
          <w:sz w:val="24"/>
          <w:szCs w:val="24"/>
        </w:rPr>
      </w:pPr>
    </w:p>
    <w:p w14:paraId="1681120A" w14:textId="77777777" w:rsidR="00206454" w:rsidRPr="00281D15" w:rsidRDefault="00281D15" w:rsidP="00281D15">
      <w:pPr>
        <w:pStyle w:val="Normal1"/>
        <w:numPr>
          <w:ilvl w:val="0"/>
          <w:numId w:val="1"/>
        </w:numPr>
        <w:spacing w:after="0" w:line="240" w:lineRule="auto"/>
        <w:ind w:left="450" w:hanging="360"/>
        <w:rPr>
          <w:rFonts w:ascii="Times New Roman" w:hAnsi="Times New Roman" w:cs="Times New Roman"/>
          <w:sz w:val="24"/>
          <w:szCs w:val="24"/>
        </w:rPr>
      </w:pPr>
      <w:r w:rsidRPr="00281D15">
        <w:rPr>
          <w:rFonts w:ascii="Times New Roman" w:eastAsia="Arial" w:hAnsi="Times New Roman" w:cs="Times New Roman"/>
          <w:i/>
          <w:sz w:val="24"/>
          <w:szCs w:val="24"/>
        </w:rPr>
        <w:t>When do you think you’ll talk to</w:t>
      </w:r>
      <w:r w:rsidRPr="00281D15">
        <w:rPr>
          <w:rFonts w:ascii="Times New Roman" w:eastAsia="Arial" w:hAnsi="Times New Roman" w:cs="Times New Roman"/>
          <w:sz w:val="24"/>
          <w:szCs w:val="24"/>
        </w:rPr>
        <w:t xml:space="preserve"> </w:t>
      </w:r>
      <w:r w:rsidRPr="00281D15">
        <w:rPr>
          <w:rFonts w:ascii="Times New Roman" w:eastAsia="Arial" w:hAnsi="Times New Roman" w:cs="Times New Roman"/>
          <w:i/>
          <w:sz w:val="24"/>
          <w:szCs w:val="24"/>
        </w:rPr>
        <w:t xml:space="preserve">them next? </w:t>
      </w:r>
    </w:p>
    <w:p w14:paraId="709DCEDD" w14:textId="77777777" w:rsidR="00206454" w:rsidRPr="00281D15" w:rsidRDefault="00281D15" w:rsidP="00281D15">
      <w:pPr>
        <w:pStyle w:val="Normal1"/>
        <w:numPr>
          <w:ilvl w:val="0"/>
          <w:numId w:val="1"/>
        </w:numPr>
        <w:spacing w:after="0" w:line="240" w:lineRule="auto"/>
        <w:ind w:left="450" w:hanging="360"/>
        <w:rPr>
          <w:rFonts w:ascii="Times New Roman" w:hAnsi="Times New Roman" w:cs="Times New Roman"/>
          <w:sz w:val="24"/>
          <w:szCs w:val="24"/>
        </w:rPr>
      </w:pPr>
      <w:r w:rsidRPr="00281D15">
        <w:rPr>
          <w:rFonts w:ascii="Times New Roman" w:eastAsia="Arial" w:hAnsi="Times New Roman" w:cs="Times New Roman"/>
          <w:i/>
          <w:sz w:val="24"/>
          <w:szCs w:val="24"/>
        </w:rPr>
        <w:t>Do you feel like you can call/send them a text right now to let</w:t>
      </w:r>
      <w:r w:rsidRPr="00281D15">
        <w:rPr>
          <w:rFonts w:ascii="Times New Roman" w:eastAsia="Arial" w:hAnsi="Times New Roman" w:cs="Times New Roman"/>
          <w:sz w:val="24"/>
          <w:szCs w:val="24"/>
        </w:rPr>
        <w:t xml:space="preserve"> </w:t>
      </w:r>
      <w:r w:rsidRPr="00281D15">
        <w:rPr>
          <w:rFonts w:ascii="Times New Roman" w:eastAsia="Arial" w:hAnsi="Times New Roman" w:cs="Times New Roman"/>
          <w:i/>
          <w:sz w:val="24"/>
          <w:szCs w:val="24"/>
        </w:rPr>
        <w:t>them know that you’d like to talk to them about joining the study with you?</w:t>
      </w:r>
    </w:p>
    <w:p w14:paraId="7115EE31" w14:textId="77777777" w:rsidR="00206454" w:rsidRPr="00281D15" w:rsidRDefault="00281D15" w:rsidP="00281D15">
      <w:pPr>
        <w:pStyle w:val="Normal1"/>
        <w:numPr>
          <w:ilvl w:val="0"/>
          <w:numId w:val="1"/>
        </w:numPr>
        <w:spacing w:after="0" w:line="240" w:lineRule="auto"/>
        <w:ind w:left="450" w:hanging="360"/>
        <w:rPr>
          <w:rFonts w:ascii="Times New Roman" w:hAnsi="Times New Roman" w:cs="Times New Roman"/>
          <w:sz w:val="24"/>
          <w:szCs w:val="24"/>
        </w:rPr>
      </w:pPr>
      <w:r w:rsidRPr="00281D15">
        <w:rPr>
          <w:rFonts w:ascii="Times New Roman" w:eastAsia="Arial" w:hAnsi="Times New Roman" w:cs="Times New Roman"/>
          <w:i/>
          <w:sz w:val="24"/>
          <w:szCs w:val="24"/>
        </w:rPr>
        <w:t xml:space="preserve">I’m going to give you a sheet of paper with the information we’ve talked about that you can share with </w:t>
      </w:r>
      <w:r w:rsidRPr="00281D15">
        <w:rPr>
          <w:rFonts w:ascii="Times New Roman" w:eastAsia="Arial" w:hAnsi="Times New Roman" w:cs="Times New Roman"/>
          <w:sz w:val="24"/>
          <w:szCs w:val="24"/>
        </w:rPr>
        <w:t>[Preferred SC].</w:t>
      </w:r>
    </w:p>
    <w:p w14:paraId="715FBC05" w14:textId="252F78F5" w:rsidR="00206454" w:rsidRPr="00281D15" w:rsidRDefault="00281D15" w:rsidP="00281D15">
      <w:pPr>
        <w:pStyle w:val="Normal1"/>
        <w:numPr>
          <w:ilvl w:val="0"/>
          <w:numId w:val="1"/>
        </w:numPr>
        <w:spacing w:after="0" w:line="240" w:lineRule="auto"/>
        <w:ind w:left="450" w:hanging="360"/>
        <w:rPr>
          <w:rFonts w:ascii="Times New Roman" w:hAnsi="Times New Roman" w:cs="Times New Roman"/>
          <w:sz w:val="24"/>
          <w:szCs w:val="24"/>
        </w:rPr>
      </w:pPr>
      <w:r w:rsidRPr="00281D15">
        <w:rPr>
          <w:rFonts w:ascii="Times New Roman" w:eastAsia="Arial" w:hAnsi="Times New Roman" w:cs="Times New Roman"/>
          <w:i/>
          <w:sz w:val="24"/>
          <w:szCs w:val="24"/>
        </w:rPr>
        <w:t xml:space="preserve">Let’s go ahead and set up our next meeting together with </w:t>
      </w:r>
      <w:r w:rsidRPr="00281D15">
        <w:rPr>
          <w:rFonts w:ascii="Times New Roman" w:eastAsia="Arial" w:hAnsi="Times New Roman" w:cs="Times New Roman"/>
          <w:sz w:val="24"/>
          <w:szCs w:val="24"/>
        </w:rPr>
        <w:t>[Preferred SC]</w:t>
      </w:r>
      <w:r w:rsidRPr="00281D15">
        <w:rPr>
          <w:rFonts w:ascii="Times New Roman" w:eastAsia="Arial" w:hAnsi="Times New Roman" w:cs="Times New Roman"/>
          <w:i/>
          <w:sz w:val="24"/>
          <w:szCs w:val="24"/>
        </w:rPr>
        <w:t xml:space="preserve">. </w:t>
      </w:r>
      <w:r w:rsidRPr="00281D15">
        <w:rPr>
          <w:rFonts w:ascii="Times New Roman" w:eastAsia="Arial" w:hAnsi="Times New Roman" w:cs="Times New Roman"/>
          <w:sz w:val="24"/>
          <w:szCs w:val="24"/>
        </w:rPr>
        <w:t xml:space="preserve">[Give two to three </w:t>
      </w:r>
      <w:r w:rsidR="004879C9">
        <w:rPr>
          <w:rFonts w:ascii="Times New Roman" w:eastAsia="Arial" w:hAnsi="Times New Roman" w:cs="Times New Roman"/>
          <w:sz w:val="24"/>
          <w:szCs w:val="24"/>
        </w:rPr>
        <w:t xml:space="preserve">appointment </w:t>
      </w:r>
      <w:r w:rsidRPr="00281D15">
        <w:rPr>
          <w:rFonts w:ascii="Times New Roman" w:eastAsia="Arial" w:hAnsi="Times New Roman" w:cs="Times New Roman"/>
          <w:sz w:val="24"/>
          <w:szCs w:val="24"/>
        </w:rPr>
        <w:t xml:space="preserve">options to client]. </w:t>
      </w:r>
      <w:r w:rsidRPr="00281D15">
        <w:rPr>
          <w:rFonts w:ascii="Times New Roman" w:eastAsia="Arial" w:hAnsi="Times New Roman" w:cs="Times New Roman"/>
          <w:i/>
          <w:sz w:val="24"/>
          <w:szCs w:val="24"/>
        </w:rPr>
        <w:t xml:space="preserve">Please call me if you or </w:t>
      </w:r>
      <w:r w:rsidRPr="00281D15">
        <w:rPr>
          <w:rFonts w:ascii="Times New Roman" w:eastAsia="Arial" w:hAnsi="Times New Roman" w:cs="Times New Roman"/>
          <w:sz w:val="24"/>
          <w:szCs w:val="24"/>
        </w:rPr>
        <w:t>[Preferred SC]</w:t>
      </w:r>
      <w:r w:rsidRPr="00281D15">
        <w:rPr>
          <w:rFonts w:ascii="Times New Roman" w:eastAsia="Arial" w:hAnsi="Times New Roman" w:cs="Times New Roman"/>
          <w:i/>
          <w:sz w:val="24"/>
          <w:szCs w:val="24"/>
        </w:rPr>
        <w:t xml:space="preserve"> can’t make it to that appointment. </w:t>
      </w:r>
    </w:p>
    <w:p w14:paraId="00BCED27" w14:textId="77777777" w:rsidR="00206454" w:rsidRPr="00281D15" w:rsidRDefault="00206454" w:rsidP="00281D15">
      <w:pPr>
        <w:pStyle w:val="Normal1"/>
        <w:spacing w:after="0" w:line="240" w:lineRule="auto"/>
        <w:ind w:left="720"/>
        <w:rPr>
          <w:rFonts w:ascii="Times New Roman" w:eastAsia="Arial" w:hAnsi="Times New Roman" w:cs="Times New Roman"/>
          <w:sz w:val="24"/>
          <w:szCs w:val="24"/>
        </w:rPr>
      </w:pPr>
    </w:p>
    <w:p w14:paraId="6AE2A2D8" w14:textId="77777777" w:rsidR="00206454" w:rsidRPr="00281D15" w:rsidRDefault="00281D15" w:rsidP="00281D15">
      <w:pPr>
        <w:pStyle w:val="Normal1"/>
        <w:spacing w:after="0" w:line="240" w:lineRule="auto"/>
        <w:rPr>
          <w:rFonts w:ascii="Times New Roman" w:eastAsia="Arial" w:hAnsi="Times New Roman" w:cs="Times New Roman"/>
          <w:sz w:val="24"/>
          <w:szCs w:val="24"/>
        </w:rPr>
      </w:pPr>
      <w:r w:rsidRPr="00281D15">
        <w:rPr>
          <w:rFonts w:ascii="Times New Roman" w:eastAsia="Arial" w:hAnsi="Times New Roman" w:cs="Times New Roman"/>
          <w:i/>
          <w:sz w:val="24"/>
          <w:szCs w:val="24"/>
        </w:rPr>
        <w:t xml:space="preserve">Generally, I like to follow up with everyone within one to two days after we meet. What does your schedule look like </w:t>
      </w:r>
      <w:r w:rsidRPr="00281D15">
        <w:rPr>
          <w:rFonts w:ascii="Times New Roman" w:eastAsia="Arial" w:hAnsi="Times New Roman" w:cs="Times New Roman"/>
          <w:sz w:val="24"/>
          <w:szCs w:val="24"/>
        </w:rPr>
        <w:t xml:space="preserve">[get a sense of when are good days and times to call]? </w:t>
      </w:r>
      <w:r w:rsidRPr="00281D15">
        <w:rPr>
          <w:rFonts w:ascii="Times New Roman" w:eastAsia="Arial" w:hAnsi="Times New Roman" w:cs="Times New Roman"/>
          <w:i/>
          <w:sz w:val="24"/>
          <w:szCs w:val="24"/>
        </w:rPr>
        <w:t xml:space="preserve">Could I give you a call on </w:t>
      </w:r>
      <w:r w:rsidRPr="00281D15">
        <w:rPr>
          <w:rFonts w:ascii="Times New Roman" w:eastAsia="Arial" w:hAnsi="Times New Roman" w:cs="Times New Roman"/>
          <w:sz w:val="24"/>
          <w:szCs w:val="24"/>
        </w:rPr>
        <w:t xml:space="preserve">[DATE] </w:t>
      </w:r>
      <w:r w:rsidRPr="00281D15">
        <w:rPr>
          <w:rFonts w:ascii="Times New Roman" w:eastAsia="Arial" w:hAnsi="Times New Roman" w:cs="Times New Roman"/>
          <w:i/>
          <w:sz w:val="24"/>
          <w:szCs w:val="24"/>
        </w:rPr>
        <w:t xml:space="preserve">to see if you have any more questions and if you’ve talked to </w:t>
      </w:r>
      <w:r w:rsidRPr="00281D15">
        <w:rPr>
          <w:rFonts w:ascii="Times New Roman" w:eastAsia="Arial" w:hAnsi="Times New Roman" w:cs="Times New Roman"/>
          <w:sz w:val="24"/>
          <w:szCs w:val="24"/>
        </w:rPr>
        <w:t>[SC NAME]?</w:t>
      </w:r>
      <w:r w:rsidRPr="00281D15">
        <w:rPr>
          <w:rFonts w:ascii="Times New Roman" w:eastAsia="Arial" w:hAnsi="Times New Roman" w:cs="Times New Roman"/>
          <w:i/>
          <w:sz w:val="24"/>
          <w:szCs w:val="24"/>
        </w:rPr>
        <w:t xml:space="preserve"> </w:t>
      </w:r>
    </w:p>
    <w:p w14:paraId="138E22B9" w14:textId="77777777" w:rsidR="00206454" w:rsidRPr="00281D15" w:rsidRDefault="00206454" w:rsidP="00281D15">
      <w:pPr>
        <w:pStyle w:val="Normal1"/>
        <w:spacing w:after="0" w:line="240" w:lineRule="auto"/>
        <w:rPr>
          <w:rFonts w:ascii="Times New Roman" w:eastAsia="Arial" w:hAnsi="Times New Roman" w:cs="Times New Roman"/>
          <w:i/>
          <w:sz w:val="24"/>
          <w:szCs w:val="24"/>
        </w:rPr>
      </w:pPr>
    </w:p>
    <w:p w14:paraId="4ED6C196" w14:textId="77777777" w:rsidR="00206454" w:rsidRDefault="00281D15" w:rsidP="00281D15">
      <w:pPr>
        <w:pStyle w:val="Normal1"/>
        <w:spacing w:after="0" w:line="240" w:lineRule="auto"/>
        <w:rPr>
          <w:rFonts w:ascii="Times New Roman" w:eastAsia="Arial" w:hAnsi="Times New Roman" w:cs="Times New Roman"/>
          <w:i/>
          <w:sz w:val="24"/>
          <w:szCs w:val="24"/>
        </w:rPr>
      </w:pPr>
      <w:r w:rsidRPr="00281D15">
        <w:rPr>
          <w:rFonts w:ascii="Times New Roman" w:eastAsia="Arial" w:hAnsi="Times New Roman" w:cs="Times New Roman"/>
          <w:i/>
          <w:sz w:val="24"/>
          <w:szCs w:val="24"/>
        </w:rPr>
        <w:t xml:space="preserve">GREAT, let’s finish the rest of the survey. </w:t>
      </w:r>
    </w:p>
    <w:p w14:paraId="1FCD820B" w14:textId="77777777" w:rsidR="00BB27A0" w:rsidRPr="00281D15" w:rsidRDefault="00BB27A0" w:rsidP="00281D15">
      <w:pPr>
        <w:pStyle w:val="Normal1"/>
        <w:spacing w:after="0" w:line="240" w:lineRule="auto"/>
        <w:rPr>
          <w:rFonts w:ascii="Times New Roman" w:eastAsia="Arial" w:hAnsi="Times New Roman" w:cs="Times New Roman"/>
          <w:i/>
          <w:sz w:val="24"/>
          <w:szCs w:val="24"/>
        </w:rPr>
      </w:pPr>
    </w:p>
    <w:p w14:paraId="2A029EB6" w14:textId="77777777" w:rsidR="00206454" w:rsidRPr="00281D15" w:rsidRDefault="00281D15" w:rsidP="00281D15">
      <w:pPr>
        <w:pStyle w:val="Normal1"/>
        <w:spacing w:after="0" w:line="240" w:lineRule="auto"/>
        <w:rPr>
          <w:rFonts w:ascii="Times New Roman" w:eastAsia="Arial" w:hAnsi="Times New Roman" w:cs="Times New Roman"/>
          <w:b/>
          <w:sz w:val="24"/>
          <w:szCs w:val="24"/>
        </w:rPr>
      </w:pPr>
      <w:r w:rsidRPr="00281D15">
        <w:rPr>
          <w:rFonts w:ascii="Times New Roman" w:hAnsi="Times New Roman" w:cs="Times New Roman"/>
          <w:noProof/>
          <w:sz w:val="24"/>
          <w:szCs w:val="24"/>
        </w:rPr>
        <mc:AlternateContent>
          <mc:Choice Requires="wps">
            <w:drawing>
              <wp:anchor distT="0" distB="0" distL="114300" distR="114300" simplePos="0" relativeHeight="251662336" behindDoc="0" locked="0" layoutInCell="0" hidden="0" allowOverlap="1" wp14:anchorId="4BC1872A" wp14:editId="5A6B229C">
                <wp:simplePos x="0" y="0"/>
                <wp:positionH relativeFrom="margin">
                  <wp:posOffset>238125</wp:posOffset>
                </wp:positionH>
                <wp:positionV relativeFrom="paragraph">
                  <wp:posOffset>104775</wp:posOffset>
                </wp:positionV>
                <wp:extent cx="1003300" cy="330200"/>
                <wp:effectExtent l="0" t="0" r="0" b="0"/>
                <wp:wrapNone/>
                <wp:docPr id="2" name="Right Arrow 2"/>
                <wp:cNvGraphicFramePr/>
                <a:graphic xmlns:a="http://schemas.openxmlformats.org/drawingml/2006/main">
                  <a:graphicData uri="http://schemas.microsoft.com/office/word/2010/wordprocessingShape">
                    <wps:wsp>
                      <wps:cNvSpPr/>
                      <wps:spPr>
                        <a:xfrm>
                          <a:off x="4857050" y="3626648"/>
                          <a:ext cx="977899" cy="306704"/>
                        </a:xfrm>
                        <a:prstGeom prst="rightArrow">
                          <a:avLst>
                            <a:gd name="adj1" fmla="val 50000"/>
                            <a:gd name="adj2" fmla="val 49996"/>
                          </a:avLst>
                        </a:prstGeom>
                        <a:solidFill>
                          <a:srgbClr val="4F81BD"/>
                        </a:solidFill>
                        <a:ln w="25400" cap="flat" cmpd="sng">
                          <a:solidFill>
                            <a:srgbClr val="243F60"/>
                          </a:solidFill>
                          <a:prstDash val="solid"/>
                          <a:miter/>
                          <a:headEnd type="none" w="med" len="med"/>
                          <a:tailEnd type="none" w="med" len="med"/>
                        </a:ln>
                      </wps:spPr>
                      <wps:txbx>
                        <w:txbxContent>
                          <w:p w14:paraId="65942D11" w14:textId="77777777" w:rsidR="00EB5250" w:rsidRDefault="00EB5250">
                            <w:pPr>
                              <w:pStyle w:val="Normal1"/>
                              <w:spacing w:after="0" w:line="240" w:lineRule="auto"/>
                              <w:textDirection w:val="btLr"/>
                            </w:pPr>
                          </w:p>
                        </w:txbxContent>
                      </wps:txbx>
                      <wps:bodyPr lIns="91425" tIns="91425" rIns="91425" bIns="91425" anchor="ctr" anchorCtr="0"/>
                    </wps:wsp>
                  </a:graphicData>
                </a:graphic>
              </wp:anchor>
            </w:drawing>
          </mc:Choice>
          <mc:Fallback>
            <w:pict>
              <v:shape id="Right Arrow 2" o:spid="_x0000_s1029" type="#_x0000_t13" style="position:absolute;margin-left:18.75pt;margin-top:8.25pt;width:79pt;height:26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" o:allowincell="f" adj="18213" fillcolor="#4f81bd" strokecolor="#243f60" strokeweight="2pt">
                <v:textbox inset="2.53958mm,2.53958mm,2.53958mm,2.53958mm">
                  <w:txbxContent>
                    <w:p w14:paraId="65942D11" w14:textId="77777777" w:rsidR="00EB5250" w:rsidRDefault="00EB5250">
                      <w:pPr>
                        <w:pStyle w:val="Normal1"/>
                        <w:spacing w:after="0" w:line="240" w:lineRule="auto"/>
                        <w:textDirection w:val="btLr"/>
                      </w:pPr>
                    </w:p>
                  </w:txbxContent>
                </v:textbox>
                <w10:wrap anchorx="margin"/>
              </v:shape>
            </w:pict>
          </mc:Fallback>
        </mc:AlternateContent>
      </w:r>
    </w:p>
    <w:p w14:paraId="418F873B" w14:textId="77777777" w:rsidR="00206454" w:rsidRPr="00281D15" w:rsidRDefault="00281D15" w:rsidP="00281D15">
      <w:pPr>
        <w:pStyle w:val="Normal1"/>
        <w:spacing w:after="0" w:line="240" w:lineRule="auto"/>
        <w:ind w:left="1440" w:firstLine="720"/>
        <w:rPr>
          <w:rFonts w:ascii="Times New Roman" w:eastAsia="Arial" w:hAnsi="Times New Roman" w:cs="Times New Roman"/>
          <w:b/>
          <w:sz w:val="24"/>
          <w:szCs w:val="24"/>
        </w:rPr>
      </w:pPr>
      <w:r w:rsidRPr="00281D15">
        <w:rPr>
          <w:rFonts w:ascii="Times New Roman" w:eastAsia="Arial" w:hAnsi="Times New Roman" w:cs="Times New Roman"/>
          <w:b/>
          <w:sz w:val="24"/>
          <w:szCs w:val="24"/>
        </w:rPr>
        <w:t xml:space="preserve">  PROCEED TO PART III OF BASELINE SURVEY</w:t>
      </w:r>
    </w:p>
    <w:p w14:paraId="3A43B77A" w14:textId="77777777" w:rsidR="00206454" w:rsidRPr="00281D15" w:rsidRDefault="00281D15" w:rsidP="00281D15">
      <w:pPr>
        <w:pStyle w:val="Normal1"/>
        <w:spacing w:after="0" w:line="240" w:lineRule="auto"/>
        <w:rPr>
          <w:rFonts w:ascii="Times New Roman" w:eastAsia="Arial" w:hAnsi="Times New Roman" w:cs="Times New Roman"/>
          <w:sz w:val="24"/>
          <w:szCs w:val="24"/>
        </w:rPr>
      </w:pPr>
      <w:r w:rsidRPr="00281D15">
        <w:rPr>
          <w:rFonts w:ascii="Times New Roman" w:eastAsia="Arial" w:hAnsi="Times New Roman" w:cs="Times New Roman"/>
          <w:b/>
          <w:sz w:val="24"/>
          <w:szCs w:val="24"/>
        </w:rPr>
        <w:t xml:space="preserve"> </w:t>
      </w:r>
    </w:p>
    <w:p w14:paraId="52E2A361" w14:textId="77777777" w:rsidR="00206454" w:rsidRPr="00281D15" w:rsidRDefault="00206454" w:rsidP="00281D15">
      <w:pPr>
        <w:pStyle w:val="Normal1"/>
        <w:spacing w:after="0" w:line="240" w:lineRule="auto"/>
        <w:rPr>
          <w:rFonts w:ascii="Times New Roman" w:eastAsia="Arial" w:hAnsi="Times New Roman" w:cs="Times New Roman"/>
          <w:b/>
          <w:i/>
          <w:sz w:val="24"/>
          <w:szCs w:val="24"/>
        </w:rPr>
      </w:pPr>
    </w:p>
    <w:p w14:paraId="5BA294D5" w14:textId="5E393BCA" w:rsidR="00206454" w:rsidRPr="00281D15" w:rsidRDefault="00281D15" w:rsidP="00281D15">
      <w:pPr>
        <w:pStyle w:val="Normal1"/>
        <w:spacing w:after="0" w:line="240" w:lineRule="auto"/>
        <w:rPr>
          <w:rFonts w:ascii="Times New Roman" w:eastAsia="Arial" w:hAnsi="Times New Roman" w:cs="Times New Roman"/>
          <w:sz w:val="24"/>
          <w:szCs w:val="24"/>
        </w:rPr>
      </w:pPr>
      <w:r w:rsidRPr="00281D15">
        <w:rPr>
          <w:rFonts w:ascii="Times New Roman" w:eastAsia="Arial" w:hAnsi="Times New Roman" w:cs="Times New Roman"/>
          <w:b/>
          <w:i/>
          <w:sz w:val="24"/>
          <w:szCs w:val="24"/>
        </w:rPr>
        <w:t>SC disengagement, refusal, or change of primary SC status</w:t>
      </w:r>
      <w:r w:rsidRPr="00281D15">
        <w:rPr>
          <w:rFonts w:ascii="Times New Roman" w:eastAsia="Arial" w:hAnsi="Times New Roman" w:cs="Times New Roman"/>
          <w:sz w:val="24"/>
          <w:szCs w:val="24"/>
        </w:rPr>
        <w:t xml:space="preserve">: At every study visit, participants in the intervention arm will review their sociogram with the ICM and ensure that the primary SC is still the best SC and can continue to be contacted by the ICM. If the SC is no longer appropriate, </w:t>
      </w:r>
      <w:r w:rsidR="00B62F6F">
        <w:rPr>
          <w:rFonts w:ascii="Times New Roman" w:eastAsia="Arial" w:hAnsi="Times New Roman" w:cs="Times New Roman"/>
          <w:sz w:val="24"/>
          <w:szCs w:val="24"/>
        </w:rPr>
        <w:t xml:space="preserve">a </w:t>
      </w:r>
      <w:r w:rsidRPr="00281D15">
        <w:rPr>
          <w:rFonts w:ascii="Times New Roman" w:eastAsia="Arial" w:hAnsi="Times New Roman" w:cs="Times New Roman"/>
          <w:sz w:val="24"/>
          <w:szCs w:val="24"/>
        </w:rPr>
        <w:t xml:space="preserve">secondary SC </w:t>
      </w:r>
      <w:r w:rsidR="00B62F6F">
        <w:rPr>
          <w:rFonts w:ascii="Times New Roman" w:eastAsia="Arial" w:hAnsi="Times New Roman" w:cs="Times New Roman"/>
          <w:sz w:val="24"/>
          <w:szCs w:val="24"/>
        </w:rPr>
        <w:t>will be selected utilizing the information provided in the original sociogram. The I</w:t>
      </w:r>
      <w:r w:rsidRPr="00281D15">
        <w:rPr>
          <w:rFonts w:ascii="Times New Roman" w:eastAsia="Arial" w:hAnsi="Times New Roman" w:cs="Times New Roman"/>
          <w:sz w:val="24"/>
          <w:szCs w:val="24"/>
        </w:rPr>
        <w:t>ndex will also be instructed that</w:t>
      </w:r>
      <w:r w:rsidR="00B62F6F">
        <w:rPr>
          <w:rFonts w:ascii="Times New Roman" w:eastAsia="Arial" w:hAnsi="Times New Roman" w:cs="Times New Roman"/>
          <w:sz w:val="24"/>
          <w:szCs w:val="24"/>
        </w:rPr>
        <w:t xml:space="preserve"> they can call or text “STOP” to the project telephone number if they want to discontinue working with the first </w:t>
      </w:r>
      <w:r w:rsidRPr="00281D15">
        <w:rPr>
          <w:rFonts w:ascii="Times New Roman" w:eastAsia="Arial" w:hAnsi="Times New Roman" w:cs="Times New Roman"/>
          <w:sz w:val="24"/>
          <w:szCs w:val="24"/>
        </w:rPr>
        <w:t>SC. In order to assess for dyadic strain/abuse, the abuse screener will be used at all study visit appointments</w:t>
      </w:r>
      <w:r w:rsidR="00B62F6F">
        <w:rPr>
          <w:rFonts w:ascii="Times New Roman" w:eastAsia="Arial" w:hAnsi="Times New Roman" w:cs="Times New Roman"/>
          <w:sz w:val="24"/>
          <w:szCs w:val="24"/>
        </w:rPr>
        <w:t>. If a new</w:t>
      </w:r>
      <w:r w:rsidRPr="00281D15">
        <w:rPr>
          <w:rFonts w:ascii="Times New Roman" w:eastAsia="Arial" w:hAnsi="Times New Roman" w:cs="Times New Roman"/>
          <w:sz w:val="24"/>
          <w:szCs w:val="24"/>
        </w:rPr>
        <w:t xml:space="preserve"> SC is required, </w:t>
      </w:r>
      <w:r w:rsidR="00B62F6F">
        <w:rPr>
          <w:rFonts w:ascii="Times New Roman" w:eastAsia="Arial" w:hAnsi="Times New Roman" w:cs="Times New Roman"/>
          <w:sz w:val="24"/>
          <w:szCs w:val="24"/>
        </w:rPr>
        <w:t>they</w:t>
      </w:r>
      <w:r w:rsidRPr="00281D15">
        <w:rPr>
          <w:rFonts w:ascii="Times New Roman" w:eastAsia="Arial" w:hAnsi="Times New Roman" w:cs="Times New Roman"/>
          <w:sz w:val="24"/>
          <w:szCs w:val="24"/>
        </w:rPr>
        <w:t xml:space="preserve"> will be </w:t>
      </w:r>
      <w:r w:rsidR="00B62F6F">
        <w:rPr>
          <w:rFonts w:ascii="Times New Roman" w:eastAsia="Arial" w:hAnsi="Times New Roman" w:cs="Times New Roman"/>
          <w:sz w:val="24"/>
          <w:szCs w:val="24"/>
        </w:rPr>
        <w:t xml:space="preserve">identified, </w:t>
      </w:r>
      <w:r w:rsidRPr="00281D15">
        <w:rPr>
          <w:rFonts w:ascii="Times New Roman" w:eastAsia="Arial" w:hAnsi="Times New Roman" w:cs="Times New Roman"/>
          <w:sz w:val="24"/>
          <w:szCs w:val="24"/>
        </w:rPr>
        <w:t>recruited and enrolled using the same procedures.</w:t>
      </w:r>
    </w:p>
    <w:p w14:paraId="07348BFE" w14:textId="77777777" w:rsidR="00206454" w:rsidRPr="00281D15" w:rsidRDefault="00206454" w:rsidP="00281D15">
      <w:pPr>
        <w:pStyle w:val="Normal1"/>
        <w:spacing w:after="0" w:line="240" w:lineRule="auto"/>
        <w:ind w:left="720"/>
        <w:rPr>
          <w:rFonts w:ascii="Times New Roman" w:eastAsia="Arial" w:hAnsi="Times New Roman" w:cs="Times New Roman"/>
          <w:sz w:val="24"/>
          <w:szCs w:val="24"/>
        </w:rPr>
      </w:pPr>
      <w:bookmarkStart w:id="2" w:name="_gjdgxs" w:colFirst="0" w:colLast="0"/>
      <w:bookmarkEnd w:id="2"/>
    </w:p>
    <w:p w14:paraId="05EB563C" w14:textId="2CB89FDF" w:rsidR="00206454" w:rsidRPr="00281D15" w:rsidRDefault="00B62F6F" w:rsidP="00281D15">
      <w:pPr>
        <w:pStyle w:val="Normal1"/>
        <w:spacing w:after="0" w:line="240" w:lineRule="auto"/>
        <w:rPr>
          <w:rFonts w:ascii="Times New Roman" w:hAnsi="Times New Roman" w:cs="Times New Roman"/>
          <w:sz w:val="24"/>
          <w:szCs w:val="24"/>
        </w:rPr>
      </w:pPr>
      <w:r>
        <w:rPr>
          <w:rFonts w:ascii="Times New Roman" w:eastAsia="Arial" w:hAnsi="Times New Roman" w:cs="Times New Roman"/>
          <w:sz w:val="24"/>
          <w:szCs w:val="24"/>
        </w:rPr>
        <w:t>In cases where the I</w:t>
      </w:r>
      <w:r w:rsidR="00281D15" w:rsidRPr="00281D15">
        <w:rPr>
          <w:rFonts w:ascii="Times New Roman" w:eastAsia="Arial" w:hAnsi="Times New Roman" w:cs="Times New Roman"/>
          <w:sz w:val="24"/>
          <w:szCs w:val="24"/>
        </w:rPr>
        <w:t>ndex participant consents but</w:t>
      </w:r>
      <w:r>
        <w:rPr>
          <w:rFonts w:ascii="Times New Roman" w:eastAsia="Arial" w:hAnsi="Times New Roman" w:cs="Times New Roman"/>
          <w:sz w:val="24"/>
          <w:szCs w:val="24"/>
        </w:rPr>
        <w:t xml:space="preserve"> no SC can be consented/enrolled, the I</w:t>
      </w:r>
      <w:r w:rsidR="00281D15" w:rsidRPr="00281D15">
        <w:rPr>
          <w:rFonts w:ascii="Times New Roman" w:eastAsia="Arial" w:hAnsi="Times New Roman" w:cs="Times New Roman"/>
          <w:sz w:val="24"/>
          <w:szCs w:val="24"/>
        </w:rPr>
        <w:t xml:space="preserve">ndex will </w:t>
      </w:r>
      <w:r>
        <w:rPr>
          <w:rFonts w:ascii="Times New Roman" w:eastAsia="Arial" w:hAnsi="Times New Roman" w:cs="Times New Roman"/>
          <w:sz w:val="24"/>
          <w:szCs w:val="24"/>
        </w:rPr>
        <w:t>remain in the study and will c</w:t>
      </w:r>
      <w:r w:rsidR="00281D15" w:rsidRPr="00281D15">
        <w:rPr>
          <w:rFonts w:ascii="Times New Roman" w:eastAsia="Arial" w:hAnsi="Times New Roman" w:cs="Times New Roman"/>
          <w:sz w:val="24"/>
          <w:szCs w:val="24"/>
        </w:rPr>
        <w:t xml:space="preserve">omplete all </w:t>
      </w:r>
      <w:r>
        <w:rPr>
          <w:rFonts w:ascii="Times New Roman" w:eastAsia="Arial" w:hAnsi="Times New Roman" w:cs="Times New Roman"/>
          <w:sz w:val="24"/>
          <w:szCs w:val="24"/>
        </w:rPr>
        <w:t>the three-month and twelve-month follow up visits</w:t>
      </w:r>
      <w:r w:rsidR="00281D15" w:rsidRPr="00281D15">
        <w:rPr>
          <w:rFonts w:ascii="Times New Roman" w:eastAsia="Arial" w:hAnsi="Times New Roman" w:cs="Times New Roman"/>
          <w:sz w:val="24"/>
          <w:szCs w:val="24"/>
        </w:rPr>
        <w:t xml:space="preserve">. When </w:t>
      </w:r>
      <w:r>
        <w:rPr>
          <w:rFonts w:ascii="Times New Roman" w:eastAsia="Arial" w:hAnsi="Times New Roman" w:cs="Times New Roman"/>
          <w:sz w:val="24"/>
          <w:szCs w:val="24"/>
        </w:rPr>
        <w:t>a SC has to change</w:t>
      </w:r>
      <w:r w:rsidR="00281D15" w:rsidRPr="00281D15">
        <w:rPr>
          <w:rFonts w:ascii="Times New Roman" w:eastAsia="Arial" w:hAnsi="Times New Roman" w:cs="Times New Roman"/>
          <w:sz w:val="24"/>
          <w:szCs w:val="24"/>
        </w:rPr>
        <w:t xml:space="preserve">, study staff </w:t>
      </w:r>
      <w:r>
        <w:rPr>
          <w:rFonts w:ascii="Times New Roman" w:eastAsia="Arial" w:hAnsi="Times New Roman" w:cs="Times New Roman"/>
          <w:sz w:val="24"/>
          <w:szCs w:val="24"/>
        </w:rPr>
        <w:t>will</w:t>
      </w:r>
      <w:r w:rsidR="00281D15" w:rsidRPr="00281D15">
        <w:rPr>
          <w:rFonts w:ascii="Times New Roman" w:eastAsia="Arial" w:hAnsi="Times New Roman" w:cs="Times New Roman"/>
          <w:sz w:val="24"/>
          <w:szCs w:val="24"/>
        </w:rPr>
        <w:t xml:space="preserve"> alert Olivia Blocker, John Schneider and Alida Bouris.</w:t>
      </w:r>
    </w:p>
    <w:sectPr w:rsidR="00206454" w:rsidRPr="00281D1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GGBPD G+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A0B57"/>
    <w:multiLevelType w:val="hybridMultilevel"/>
    <w:tmpl w:val="556EAF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1CD1040"/>
    <w:multiLevelType w:val="multilevel"/>
    <w:tmpl w:val="3066430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42CD6757"/>
    <w:multiLevelType w:val="hybridMultilevel"/>
    <w:tmpl w:val="9578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6711DE"/>
    <w:multiLevelType w:val="hybridMultilevel"/>
    <w:tmpl w:val="437C6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D086CE6"/>
    <w:multiLevelType w:val="hybridMultilevel"/>
    <w:tmpl w:val="9E76842E"/>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5">
    <w:nsid w:val="4D3069A4"/>
    <w:multiLevelType w:val="hybridMultilevel"/>
    <w:tmpl w:val="30965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004F14"/>
    <w:multiLevelType w:val="multilevel"/>
    <w:tmpl w:val="E8D498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5061C48"/>
    <w:multiLevelType w:val="hybridMultilevel"/>
    <w:tmpl w:val="C02CE928"/>
    <w:lvl w:ilvl="0" w:tplc="DEC6DCBC">
      <w:start w:val="7"/>
      <w:numFmt w:val="decimal"/>
      <w:lvlText w:val="%1."/>
      <w:lvlJc w:val="left"/>
      <w:pPr>
        <w:ind w:left="360" w:hanging="360"/>
      </w:pPr>
      <w:rPr>
        <w:rFonts w:ascii="Times New Roman" w:hAnsi="Times New Roman" w:cs="Arial" w:hint="default"/>
        <w:b w:val="0"/>
        <w:bCs w:val="0"/>
        <w:i w:val="0"/>
        <w:iCs w:val="0"/>
        <w:color w:val="00000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D871350"/>
    <w:multiLevelType w:val="hybridMultilevel"/>
    <w:tmpl w:val="11009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35A1E17"/>
    <w:multiLevelType w:val="multilevel"/>
    <w:tmpl w:val="0C1870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9"/>
  </w:num>
  <w:num w:numId="2">
    <w:abstractNumId w:val="6"/>
  </w:num>
  <w:num w:numId="3">
    <w:abstractNumId w:val="1"/>
  </w:num>
  <w:num w:numId="4">
    <w:abstractNumId w:val="0"/>
  </w:num>
  <w:num w:numId="5">
    <w:abstractNumId w:val="7"/>
  </w:num>
  <w:num w:numId="6">
    <w:abstractNumId w:val="4"/>
  </w:num>
  <w:num w:numId="7">
    <w:abstractNumId w:val="5"/>
  </w:num>
  <w:num w:numId="8">
    <w:abstractNumId w:val="8"/>
  </w:num>
  <w:num w:numId="9">
    <w:abstractNumId w:val="2"/>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defaultTabStop w:val="720"/>
  <w:characterSpacingControl w:val="doNotCompress"/>
  <w:compat>
    <w:compatSetting w:name="compatibilityMode" w:uri="http://schemas.microsoft.com/office/word" w:val="14"/>
  </w:compat>
  <w:rsids>
    <w:rsidRoot w:val="00206454"/>
    <w:rsid w:val="00206454"/>
    <w:rsid w:val="00281D15"/>
    <w:rsid w:val="00463121"/>
    <w:rsid w:val="004879C9"/>
    <w:rsid w:val="00495B08"/>
    <w:rsid w:val="00663B36"/>
    <w:rsid w:val="007612FB"/>
    <w:rsid w:val="008C2182"/>
    <w:rsid w:val="00A46761"/>
    <w:rsid w:val="00AB2372"/>
    <w:rsid w:val="00B2254C"/>
    <w:rsid w:val="00B62F6F"/>
    <w:rsid w:val="00BB27A0"/>
    <w:rsid w:val="00BB41EC"/>
    <w:rsid w:val="00D92061"/>
    <w:rsid w:val="00EB5250"/>
    <w:rsid w:val="00FA6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FC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Top of Form" w:uiPriority="0"/>
    <w:lsdException w:name="HTML Bottom of For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uiPriority w:val="9"/>
    <w:qFormat/>
    <w:pPr>
      <w:keepNext/>
      <w:keepLines/>
      <w:spacing w:before="480" w:after="120"/>
      <w:contextualSpacing/>
      <w:outlineLvl w:val="0"/>
    </w:pPr>
    <w:rPr>
      <w:b/>
      <w:sz w:val="48"/>
      <w:szCs w:val="48"/>
    </w:rPr>
  </w:style>
  <w:style w:type="paragraph" w:styleId="Heading2">
    <w:name w:val="heading 2"/>
    <w:basedOn w:val="Normal1"/>
    <w:next w:val="Normal1"/>
    <w:link w:val="Heading2Char"/>
    <w:qFormat/>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link w:val="Heading5Char"/>
    <w:uiPriority w:val="9"/>
    <w:qFormat/>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281D15"/>
    <w:pPr>
      <w:widowControl/>
      <w:spacing w:after="0" w:line="240" w:lineRule="auto"/>
      <w:ind w:left="720"/>
      <w:contextualSpacing/>
    </w:pPr>
    <w:rPr>
      <w:rFonts w:ascii="Times New Roman" w:eastAsiaTheme="minorHAnsi" w:hAnsi="Times New Roman" w:cstheme="minorBidi"/>
      <w:color w:val="auto"/>
      <w:sz w:val="24"/>
      <w:szCs w:val="24"/>
    </w:rPr>
  </w:style>
  <w:style w:type="table" w:styleId="TableGrid">
    <w:name w:val="Table Grid"/>
    <w:basedOn w:val="TableNormal"/>
    <w:uiPriority w:val="59"/>
    <w:rsid w:val="00281D15"/>
    <w:pPr>
      <w:widowControl/>
      <w:spacing w:after="0"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81D15"/>
    <w:pPr>
      <w:widowControl/>
      <w:spacing w:after="0" w:line="240" w:lineRule="auto"/>
    </w:pPr>
    <w:rPr>
      <w:rFonts w:asciiTheme="minorHAnsi" w:eastAsiaTheme="minorHAnsi" w:hAnsiTheme="minorHAnsi" w:cstheme="minorBidi"/>
      <w:color w:val="auto"/>
    </w:rPr>
  </w:style>
  <w:style w:type="character" w:customStyle="1" w:styleId="Heading2Char">
    <w:name w:val="Heading 2 Char"/>
    <w:basedOn w:val="DefaultParagraphFont"/>
    <w:link w:val="Heading2"/>
    <w:rsid w:val="00281D15"/>
    <w:rPr>
      <w:b/>
      <w:sz w:val="36"/>
      <w:szCs w:val="36"/>
    </w:rPr>
  </w:style>
  <w:style w:type="paragraph" w:styleId="Header">
    <w:name w:val="header"/>
    <w:basedOn w:val="Normal"/>
    <w:link w:val="HeaderChar"/>
    <w:uiPriority w:val="99"/>
    <w:rsid w:val="00281D15"/>
    <w:pPr>
      <w:widowControl/>
      <w:tabs>
        <w:tab w:val="center" w:pos="4320"/>
        <w:tab w:val="right" w:pos="8640"/>
      </w:tabs>
      <w:spacing w:after="0" w:line="240" w:lineRule="auto"/>
    </w:pPr>
    <w:rPr>
      <w:rFonts w:ascii="Times New Roman" w:eastAsiaTheme="minorHAnsi" w:hAnsi="Times New Roman" w:cstheme="minorBidi"/>
      <w:color w:val="auto"/>
      <w:sz w:val="24"/>
      <w:szCs w:val="24"/>
    </w:rPr>
  </w:style>
  <w:style w:type="character" w:customStyle="1" w:styleId="HeaderChar">
    <w:name w:val="Header Char"/>
    <w:basedOn w:val="DefaultParagraphFont"/>
    <w:link w:val="Header"/>
    <w:uiPriority w:val="99"/>
    <w:rsid w:val="00281D15"/>
    <w:rPr>
      <w:rFonts w:ascii="Times New Roman" w:eastAsiaTheme="minorHAnsi" w:hAnsi="Times New Roman" w:cstheme="minorBidi"/>
      <w:color w:val="auto"/>
      <w:sz w:val="24"/>
      <w:szCs w:val="24"/>
    </w:rPr>
  </w:style>
  <w:style w:type="paragraph" w:styleId="Footer">
    <w:name w:val="footer"/>
    <w:basedOn w:val="Normal"/>
    <w:link w:val="FooterChar"/>
    <w:rsid w:val="00281D15"/>
    <w:pPr>
      <w:widowControl/>
      <w:tabs>
        <w:tab w:val="center" w:pos="4320"/>
        <w:tab w:val="right" w:pos="8640"/>
      </w:tabs>
      <w:spacing w:after="0" w:line="240" w:lineRule="auto"/>
    </w:pPr>
    <w:rPr>
      <w:rFonts w:ascii="Times New Roman" w:eastAsiaTheme="minorHAnsi" w:hAnsi="Times New Roman" w:cstheme="minorBidi"/>
      <w:color w:val="auto"/>
      <w:sz w:val="24"/>
      <w:szCs w:val="24"/>
    </w:rPr>
  </w:style>
  <w:style w:type="character" w:customStyle="1" w:styleId="FooterChar">
    <w:name w:val="Footer Char"/>
    <w:basedOn w:val="DefaultParagraphFont"/>
    <w:link w:val="Footer"/>
    <w:rsid w:val="00281D15"/>
    <w:rPr>
      <w:rFonts w:ascii="Times New Roman" w:eastAsiaTheme="minorHAnsi" w:hAnsi="Times New Roman" w:cstheme="minorBidi"/>
      <w:color w:val="auto"/>
      <w:sz w:val="24"/>
      <w:szCs w:val="24"/>
    </w:rPr>
  </w:style>
  <w:style w:type="paragraph" w:styleId="BalloonText">
    <w:name w:val="Balloon Text"/>
    <w:basedOn w:val="Normal"/>
    <w:link w:val="BalloonTextChar"/>
    <w:uiPriority w:val="99"/>
    <w:rsid w:val="00281D15"/>
    <w:pPr>
      <w:widowControl/>
      <w:spacing w:after="0" w:line="240" w:lineRule="auto"/>
    </w:pPr>
    <w:rPr>
      <w:rFonts w:ascii="Lucida Grande" w:eastAsiaTheme="minorHAnsi" w:hAnsi="Lucida Grande" w:cstheme="minorBidi"/>
      <w:color w:val="auto"/>
      <w:sz w:val="18"/>
      <w:szCs w:val="18"/>
    </w:rPr>
  </w:style>
  <w:style w:type="character" w:customStyle="1" w:styleId="BalloonTextChar">
    <w:name w:val="Balloon Text Char"/>
    <w:basedOn w:val="DefaultParagraphFont"/>
    <w:link w:val="BalloonText"/>
    <w:uiPriority w:val="99"/>
    <w:rsid w:val="00281D15"/>
    <w:rPr>
      <w:rFonts w:ascii="Lucida Grande" w:eastAsiaTheme="minorHAnsi" w:hAnsi="Lucida Grande" w:cstheme="minorBidi"/>
      <w:color w:val="auto"/>
      <w:sz w:val="18"/>
      <w:szCs w:val="18"/>
    </w:rPr>
  </w:style>
  <w:style w:type="paragraph" w:customStyle="1" w:styleId="Default">
    <w:name w:val="Default"/>
    <w:rsid w:val="00281D15"/>
    <w:pPr>
      <w:autoSpaceDE w:val="0"/>
      <w:autoSpaceDN w:val="0"/>
      <w:adjustRightInd w:val="0"/>
      <w:spacing w:after="0" w:line="240" w:lineRule="auto"/>
    </w:pPr>
    <w:rPr>
      <w:rFonts w:ascii="Garamond" w:eastAsiaTheme="minorHAnsi" w:hAnsi="Garamond" w:cs="Garamond"/>
      <w:sz w:val="24"/>
      <w:szCs w:val="24"/>
    </w:rPr>
  </w:style>
  <w:style w:type="character" w:styleId="CommentReference">
    <w:name w:val="annotation reference"/>
    <w:basedOn w:val="DefaultParagraphFont"/>
    <w:uiPriority w:val="99"/>
    <w:unhideWhenUsed/>
    <w:rsid w:val="00281D15"/>
    <w:rPr>
      <w:sz w:val="16"/>
      <w:szCs w:val="16"/>
    </w:rPr>
  </w:style>
  <w:style w:type="paragraph" w:styleId="CommentText">
    <w:name w:val="annotation text"/>
    <w:basedOn w:val="Normal"/>
    <w:link w:val="CommentTextChar"/>
    <w:uiPriority w:val="99"/>
    <w:unhideWhenUsed/>
    <w:rsid w:val="00281D15"/>
    <w:pPr>
      <w:widowControl/>
      <w:spacing w:line="240" w:lineRule="auto"/>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rsid w:val="00281D15"/>
    <w:rPr>
      <w:rFonts w:asciiTheme="minorHAnsi" w:eastAsiaTheme="minorHAnsi" w:hAnsiTheme="minorHAnsi" w:cstheme="minorBidi"/>
      <w:color w:val="auto"/>
      <w:sz w:val="20"/>
      <w:szCs w:val="20"/>
    </w:rPr>
  </w:style>
  <w:style w:type="character" w:customStyle="1" w:styleId="apple-converted-space">
    <w:name w:val="apple-converted-space"/>
    <w:basedOn w:val="DefaultParagraphFont"/>
    <w:rsid w:val="00281D15"/>
  </w:style>
  <w:style w:type="paragraph" w:styleId="CommentSubject">
    <w:name w:val="annotation subject"/>
    <w:basedOn w:val="CommentText"/>
    <w:next w:val="CommentText"/>
    <w:link w:val="CommentSubjectChar"/>
    <w:uiPriority w:val="99"/>
    <w:rsid w:val="00281D15"/>
    <w:pPr>
      <w:spacing w:after="0"/>
    </w:pPr>
    <w:rPr>
      <w:rFonts w:ascii="Times New Roman" w:hAnsi="Times New Roman"/>
      <w:b/>
      <w:bCs/>
    </w:rPr>
  </w:style>
  <w:style w:type="character" w:customStyle="1" w:styleId="CommentSubjectChar">
    <w:name w:val="Comment Subject Char"/>
    <w:basedOn w:val="CommentTextChar"/>
    <w:link w:val="CommentSubject"/>
    <w:uiPriority w:val="99"/>
    <w:rsid w:val="00281D15"/>
    <w:rPr>
      <w:rFonts w:ascii="Times New Roman" w:eastAsiaTheme="minorHAnsi" w:hAnsi="Times New Roman" w:cstheme="minorBidi"/>
      <w:b/>
      <w:bCs/>
      <w:color w:val="auto"/>
      <w:sz w:val="20"/>
      <w:szCs w:val="20"/>
    </w:rPr>
  </w:style>
  <w:style w:type="paragraph" w:styleId="Revision">
    <w:name w:val="Revision"/>
    <w:hidden/>
    <w:rsid w:val="00281D15"/>
    <w:pPr>
      <w:widowControl/>
      <w:spacing w:after="0" w:line="240" w:lineRule="auto"/>
    </w:pPr>
    <w:rPr>
      <w:rFonts w:ascii="Times New Roman" w:eastAsiaTheme="minorHAnsi" w:hAnsi="Times New Roman" w:cstheme="minorBidi"/>
      <w:color w:val="auto"/>
      <w:sz w:val="24"/>
      <w:szCs w:val="24"/>
    </w:rPr>
  </w:style>
  <w:style w:type="paragraph" w:customStyle="1" w:styleId="CM35">
    <w:name w:val="CM35"/>
    <w:basedOn w:val="Default"/>
    <w:next w:val="Default"/>
    <w:uiPriority w:val="99"/>
    <w:rsid w:val="00281D15"/>
    <w:pPr>
      <w:widowControl/>
    </w:pPr>
    <w:rPr>
      <w:rFonts w:ascii="GGBPD G+ Times" w:hAnsi="GGBPD G+ Times" w:cstheme="minorBidi"/>
      <w:color w:val="auto"/>
    </w:rPr>
  </w:style>
  <w:style w:type="paragraph" w:customStyle="1" w:styleId="MediumGrid21">
    <w:name w:val="Medium Grid 21"/>
    <w:qFormat/>
    <w:rsid w:val="00281D15"/>
    <w:pPr>
      <w:widowControl/>
      <w:spacing w:after="0" w:line="240" w:lineRule="auto"/>
    </w:pPr>
    <w:rPr>
      <w:rFonts w:ascii="Calibri" w:eastAsia="Calibri" w:hAnsi="Calibri" w:cs="Times New Roman"/>
      <w:color w:val="auto"/>
    </w:rPr>
  </w:style>
  <w:style w:type="character" w:customStyle="1" w:styleId="categorydata">
    <w:name w:val="category_data"/>
    <w:uiPriority w:val="99"/>
    <w:rsid w:val="00281D15"/>
    <w:rPr>
      <w:rFonts w:cs="Times New Roman"/>
    </w:rPr>
  </w:style>
  <w:style w:type="paragraph" w:styleId="z-TopofForm">
    <w:name w:val="HTML Top of Form"/>
    <w:basedOn w:val="Normal"/>
    <w:next w:val="Normal"/>
    <w:link w:val="z-TopofFormChar"/>
    <w:hidden/>
    <w:rsid w:val="00281D15"/>
    <w:pPr>
      <w:widowControl/>
      <w:pBdr>
        <w:bottom w:val="single" w:sz="6" w:space="1" w:color="auto"/>
      </w:pBdr>
      <w:spacing w:after="0" w:line="240" w:lineRule="auto"/>
      <w:jc w:val="center"/>
    </w:pPr>
    <w:rPr>
      <w:rFonts w:ascii="Arial" w:eastAsiaTheme="minorHAnsi" w:hAnsi="Arial" w:cs="Arial"/>
      <w:vanish/>
      <w:color w:val="auto"/>
      <w:sz w:val="16"/>
      <w:szCs w:val="16"/>
    </w:rPr>
  </w:style>
  <w:style w:type="character" w:customStyle="1" w:styleId="z-TopofFormChar">
    <w:name w:val="z-Top of Form Char"/>
    <w:basedOn w:val="DefaultParagraphFont"/>
    <w:link w:val="z-TopofForm"/>
    <w:rsid w:val="00281D15"/>
    <w:rPr>
      <w:rFonts w:ascii="Arial" w:eastAsiaTheme="minorHAnsi" w:hAnsi="Arial" w:cs="Arial"/>
      <w:vanish/>
      <w:color w:val="auto"/>
      <w:sz w:val="16"/>
      <w:szCs w:val="16"/>
    </w:rPr>
  </w:style>
  <w:style w:type="paragraph" w:styleId="z-BottomofForm">
    <w:name w:val="HTML Bottom of Form"/>
    <w:basedOn w:val="Normal"/>
    <w:next w:val="Normal"/>
    <w:link w:val="z-BottomofFormChar"/>
    <w:hidden/>
    <w:rsid w:val="00281D15"/>
    <w:pPr>
      <w:widowControl/>
      <w:pBdr>
        <w:top w:val="single" w:sz="6" w:space="1" w:color="auto"/>
      </w:pBdr>
      <w:spacing w:after="0" w:line="240" w:lineRule="auto"/>
      <w:jc w:val="center"/>
    </w:pPr>
    <w:rPr>
      <w:rFonts w:ascii="Arial" w:eastAsiaTheme="minorHAnsi" w:hAnsi="Arial" w:cs="Arial"/>
      <w:vanish/>
      <w:color w:val="auto"/>
      <w:sz w:val="16"/>
      <w:szCs w:val="16"/>
    </w:rPr>
  </w:style>
  <w:style w:type="character" w:customStyle="1" w:styleId="z-BottomofFormChar">
    <w:name w:val="z-Bottom of Form Char"/>
    <w:basedOn w:val="DefaultParagraphFont"/>
    <w:link w:val="z-BottomofForm"/>
    <w:rsid w:val="00281D15"/>
    <w:rPr>
      <w:rFonts w:ascii="Arial" w:eastAsiaTheme="minorHAnsi" w:hAnsi="Arial" w:cs="Arial"/>
      <w:vanish/>
      <w:color w:val="auto"/>
      <w:sz w:val="16"/>
      <w:szCs w:val="16"/>
    </w:rPr>
  </w:style>
  <w:style w:type="paragraph" w:styleId="HTMLPreformatted">
    <w:name w:val="HTML Preformatted"/>
    <w:basedOn w:val="Normal"/>
    <w:link w:val="HTMLPreformattedChar"/>
    <w:uiPriority w:val="99"/>
    <w:unhideWhenUsed/>
    <w:rsid w:val="00281D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281D15"/>
    <w:rPr>
      <w:rFonts w:ascii="Courier New" w:eastAsia="Times New Roman" w:hAnsi="Courier New" w:cs="Courier New"/>
      <w:color w:val="auto"/>
      <w:sz w:val="20"/>
      <w:szCs w:val="20"/>
    </w:rPr>
  </w:style>
  <w:style w:type="paragraph" w:customStyle="1" w:styleId="P1-StandPara">
    <w:name w:val="P1-Stand Para"/>
    <w:rsid w:val="00281D15"/>
    <w:pPr>
      <w:widowControl/>
      <w:spacing w:after="0" w:line="360" w:lineRule="atLeast"/>
      <w:ind w:firstLine="1152"/>
      <w:jc w:val="both"/>
    </w:pPr>
    <w:rPr>
      <w:rFonts w:ascii="Times New Roman" w:eastAsia="Times New Roman" w:hAnsi="Times New Roman" w:cs="Times New Roman"/>
      <w:color w:val="auto"/>
      <w:szCs w:val="20"/>
    </w:rPr>
  </w:style>
  <w:style w:type="paragraph" w:styleId="BodyText">
    <w:name w:val="Body Text"/>
    <w:basedOn w:val="Normal"/>
    <w:link w:val="BodyTextChar"/>
    <w:rsid w:val="00281D15"/>
    <w:pPr>
      <w:widowControl/>
      <w:spacing w:after="0" w:line="360" w:lineRule="auto"/>
      <w:jc w:val="both"/>
    </w:pPr>
    <w:rPr>
      <w:rFonts w:ascii="Times New Roman" w:eastAsia="Times New Roman" w:hAnsi="Times New Roman" w:cs="Times New Roman"/>
      <w:i/>
      <w:color w:val="auto"/>
      <w:szCs w:val="20"/>
    </w:rPr>
  </w:style>
  <w:style w:type="character" w:customStyle="1" w:styleId="BodyTextChar">
    <w:name w:val="Body Text Char"/>
    <w:basedOn w:val="DefaultParagraphFont"/>
    <w:link w:val="BodyText"/>
    <w:rsid w:val="00281D15"/>
    <w:rPr>
      <w:rFonts w:ascii="Times New Roman" w:eastAsia="Times New Roman" w:hAnsi="Times New Roman" w:cs="Times New Roman"/>
      <w:i/>
      <w:color w:val="auto"/>
      <w:szCs w:val="20"/>
    </w:rPr>
  </w:style>
  <w:style w:type="paragraph" w:customStyle="1" w:styleId="Quick1">
    <w:name w:val="Quick 1)"/>
    <w:basedOn w:val="Normal"/>
    <w:rsid w:val="00281D15"/>
    <w:pPr>
      <w:spacing w:after="0" w:line="240" w:lineRule="auto"/>
    </w:pPr>
    <w:rPr>
      <w:rFonts w:ascii="Times New Roman" w:eastAsia="Times New Roman" w:hAnsi="Times New Roman" w:cs="Times New Roman"/>
      <w:snapToGrid w:val="0"/>
      <w:color w:val="auto"/>
      <w:sz w:val="24"/>
      <w:szCs w:val="20"/>
    </w:rPr>
  </w:style>
  <w:style w:type="paragraph" w:styleId="BodyTextIndent">
    <w:name w:val="Body Text Indent"/>
    <w:basedOn w:val="Normal"/>
    <w:link w:val="BodyTextIndentChar"/>
    <w:uiPriority w:val="99"/>
    <w:unhideWhenUsed/>
    <w:rsid w:val="00281D15"/>
    <w:pPr>
      <w:widowControl/>
      <w:spacing w:after="120"/>
      <w:ind w:left="360"/>
    </w:pPr>
    <w:rPr>
      <w:rFonts w:asciiTheme="minorHAnsi" w:eastAsiaTheme="minorHAnsi" w:hAnsiTheme="minorHAnsi" w:cstheme="minorBidi"/>
      <w:color w:val="auto"/>
    </w:rPr>
  </w:style>
  <w:style w:type="character" w:customStyle="1" w:styleId="BodyTextIndentChar">
    <w:name w:val="Body Text Indent Char"/>
    <w:basedOn w:val="DefaultParagraphFont"/>
    <w:link w:val="BodyTextIndent"/>
    <w:uiPriority w:val="99"/>
    <w:rsid w:val="00281D15"/>
    <w:rPr>
      <w:rFonts w:asciiTheme="minorHAnsi" w:eastAsiaTheme="minorHAnsi" w:hAnsiTheme="minorHAnsi" w:cstheme="minorBidi"/>
      <w:color w:val="auto"/>
    </w:rPr>
  </w:style>
  <w:style w:type="paragraph" w:customStyle="1" w:styleId="datafield11pt">
    <w:name w:val="datafield11pt"/>
    <w:basedOn w:val="Normal"/>
    <w:uiPriority w:val="99"/>
    <w:rsid w:val="00281D15"/>
    <w:pPr>
      <w:widowControl/>
      <w:spacing w:before="100" w:beforeAutospacing="1" w:after="100" w:afterAutospacing="1" w:line="240" w:lineRule="auto"/>
    </w:pPr>
    <w:rPr>
      <w:rFonts w:ascii="Times New Roman" w:eastAsia="MS Mincho" w:hAnsi="Times New Roman" w:cs="Times New Roman"/>
      <w:color w:val="auto"/>
      <w:sz w:val="24"/>
      <w:szCs w:val="24"/>
      <w:lang w:eastAsia="ja-JP"/>
    </w:rPr>
  </w:style>
  <w:style w:type="paragraph" w:styleId="BodyText2">
    <w:name w:val="Body Text 2"/>
    <w:basedOn w:val="Normal"/>
    <w:link w:val="BodyText2Char"/>
    <w:rsid w:val="00281D15"/>
    <w:pPr>
      <w:widowControl/>
      <w:spacing w:after="120" w:line="480" w:lineRule="auto"/>
    </w:pPr>
    <w:rPr>
      <w:rFonts w:ascii="Times New Roman" w:eastAsia="Times New Roman" w:hAnsi="Times New Roman" w:cs="Times New Roman"/>
      <w:color w:val="auto"/>
      <w:sz w:val="24"/>
      <w:szCs w:val="24"/>
    </w:rPr>
  </w:style>
  <w:style w:type="character" w:customStyle="1" w:styleId="BodyText2Char">
    <w:name w:val="Body Text 2 Char"/>
    <w:basedOn w:val="DefaultParagraphFont"/>
    <w:link w:val="BodyText2"/>
    <w:rsid w:val="00281D15"/>
    <w:rPr>
      <w:rFonts w:ascii="Times New Roman" w:eastAsia="Times New Roman" w:hAnsi="Times New Roman" w:cs="Times New Roman"/>
      <w:color w:val="auto"/>
      <w:sz w:val="24"/>
      <w:szCs w:val="24"/>
    </w:rPr>
  </w:style>
  <w:style w:type="paragraph" w:customStyle="1" w:styleId="Question">
    <w:name w:val="Question"/>
    <w:basedOn w:val="Normal"/>
    <w:rsid w:val="00281D15"/>
    <w:pPr>
      <w:keepNext/>
      <w:keepLines/>
      <w:autoSpaceDE w:val="0"/>
      <w:autoSpaceDN w:val="0"/>
      <w:adjustRightInd w:val="0"/>
      <w:spacing w:before="120" w:after="80" w:line="240" w:lineRule="auto"/>
      <w:ind w:left="900" w:hanging="900"/>
    </w:pPr>
    <w:rPr>
      <w:rFonts w:ascii="Times New Roman" w:eastAsia="Times New Roman" w:hAnsi="Times New Roman" w:cs="Times New Roman"/>
      <w:color w:val="auto"/>
    </w:rPr>
  </w:style>
  <w:style w:type="paragraph" w:styleId="NormalWeb">
    <w:name w:val="Normal (Web)"/>
    <w:basedOn w:val="Normal"/>
    <w:uiPriority w:val="99"/>
    <w:unhideWhenUsed/>
    <w:rsid w:val="00281D15"/>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281D15"/>
    <w:rPr>
      <w:i/>
      <w:iCs/>
    </w:rPr>
  </w:style>
  <w:style w:type="character" w:customStyle="1" w:styleId="Heading1Char">
    <w:name w:val="Heading 1 Char"/>
    <w:basedOn w:val="DefaultParagraphFont"/>
    <w:link w:val="Heading1"/>
    <w:uiPriority w:val="9"/>
    <w:rsid w:val="00281D15"/>
    <w:rPr>
      <w:b/>
      <w:sz w:val="48"/>
      <w:szCs w:val="48"/>
    </w:rPr>
  </w:style>
  <w:style w:type="character" w:customStyle="1" w:styleId="Heading5Char">
    <w:name w:val="Heading 5 Char"/>
    <w:basedOn w:val="DefaultParagraphFont"/>
    <w:link w:val="Heading5"/>
    <w:uiPriority w:val="9"/>
    <w:rsid w:val="00281D15"/>
    <w:rPr>
      <w:b/>
    </w:rPr>
  </w:style>
  <w:style w:type="paragraph" w:customStyle="1" w:styleId="notopmargin">
    <w:name w:val="no_top_margin"/>
    <w:basedOn w:val="Normal"/>
    <w:uiPriority w:val="99"/>
    <w:rsid w:val="00281D15"/>
    <w:pPr>
      <w:widowControl/>
      <w:spacing w:after="100" w:afterAutospacing="1" w:line="240" w:lineRule="auto"/>
    </w:pPr>
    <w:rPr>
      <w:rFonts w:ascii="Times New Roman" w:eastAsia="Times New Roman" w:hAnsi="Times New Roman" w:cs="Times New Roman"/>
      <w:color w:val="auto"/>
      <w:sz w:val="24"/>
      <w:szCs w:val="24"/>
    </w:rPr>
  </w:style>
  <w:style w:type="paragraph" w:styleId="EndnoteText">
    <w:name w:val="endnote text"/>
    <w:basedOn w:val="Normal"/>
    <w:link w:val="EndnoteTextChar"/>
    <w:uiPriority w:val="99"/>
    <w:semiHidden/>
    <w:rsid w:val="00281D15"/>
    <w:pPr>
      <w:widowControl/>
    </w:pPr>
    <w:rPr>
      <w:rFonts w:ascii="Calibri" w:eastAsia="Calibri" w:hAnsi="Calibri" w:cs="Times New Roman"/>
      <w:color w:val="auto"/>
      <w:sz w:val="20"/>
      <w:szCs w:val="20"/>
    </w:rPr>
  </w:style>
  <w:style w:type="character" w:customStyle="1" w:styleId="EndnoteTextChar">
    <w:name w:val="Endnote Text Char"/>
    <w:basedOn w:val="DefaultParagraphFont"/>
    <w:link w:val="EndnoteText"/>
    <w:uiPriority w:val="99"/>
    <w:semiHidden/>
    <w:rsid w:val="00281D15"/>
    <w:rPr>
      <w:rFonts w:ascii="Calibri" w:eastAsia="Calibri" w:hAnsi="Calibri" w:cs="Times New Roman"/>
      <w:color w:val="auto"/>
      <w:sz w:val="20"/>
      <w:szCs w:val="20"/>
    </w:rPr>
  </w:style>
  <w:style w:type="character" w:styleId="EndnoteReference">
    <w:name w:val="endnote reference"/>
    <w:basedOn w:val="DefaultParagraphFont"/>
    <w:uiPriority w:val="99"/>
    <w:semiHidden/>
    <w:rsid w:val="00281D15"/>
    <w:rPr>
      <w:rFonts w:cs="Times New Roman"/>
      <w:vertAlign w:val="superscript"/>
    </w:rPr>
  </w:style>
  <w:style w:type="character" w:customStyle="1" w:styleId="jrnl">
    <w:name w:val="jrnl"/>
    <w:basedOn w:val="DefaultParagraphFont"/>
    <w:uiPriority w:val="99"/>
    <w:rsid w:val="00281D15"/>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Top of Form" w:uiPriority="0"/>
    <w:lsdException w:name="HTML Bottom of For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uiPriority w:val="9"/>
    <w:qFormat/>
    <w:pPr>
      <w:keepNext/>
      <w:keepLines/>
      <w:spacing w:before="480" w:after="120"/>
      <w:contextualSpacing/>
      <w:outlineLvl w:val="0"/>
    </w:pPr>
    <w:rPr>
      <w:b/>
      <w:sz w:val="48"/>
      <w:szCs w:val="48"/>
    </w:rPr>
  </w:style>
  <w:style w:type="paragraph" w:styleId="Heading2">
    <w:name w:val="heading 2"/>
    <w:basedOn w:val="Normal1"/>
    <w:next w:val="Normal1"/>
    <w:link w:val="Heading2Char"/>
    <w:qFormat/>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link w:val="Heading5Char"/>
    <w:uiPriority w:val="9"/>
    <w:qFormat/>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281D15"/>
    <w:pPr>
      <w:widowControl/>
      <w:spacing w:after="0" w:line="240" w:lineRule="auto"/>
      <w:ind w:left="720"/>
      <w:contextualSpacing/>
    </w:pPr>
    <w:rPr>
      <w:rFonts w:ascii="Times New Roman" w:eastAsiaTheme="minorHAnsi" w:hAnsi="Times New Roman" w:cstheme="minorBidi"/>
      <w:color w:val="auto"/>
      <w:sz w:val="24"/>
      <w:szCs w:val="24"/>
    </w:rPr>
  </w:style>
  <w:style w:type="table" w:styleId="TableGrid">
    <w:name w:val="Table Grid"/>
    <w:basedOn w:val="TableNormal"/>
    <w:uiPriority w:val="59"/>
    <w:rsid w:val="00281D15"/>
    <w:pPr>
      <w:widowControl/>
      <w:spacing w:after="0"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81D15"/>
    <w:pPr>
      <w:widowControl/>
      <w:spacing w:after="0" w:line="240" w:lineRule="auto"/>
    </w:pPr>
    <w:rPr>
      <w:rFonts w:asciiTheme="minorHAnsi" w:eastAsiaTheme="minorHAnsi" w:hAnsiTheme="minorHAnsi" w:cstheme="minorBidi"/>
      <w:color w:val="auto"/>
    </w:rPr>
  </w:style>
  <w:style w:type="character" w:customStyle="1" w:styleId="Heading2Char">
    <w:name w:val="Heading 2 Char"/>
    <w:basedOn w:val="DefaultParagraphFont"/>
    <w:link w:val="Heading2"/>
    <w:rsid w:val="00281D15"/>
    <w:rPr>
      <w:b/>
      <w:sz w:val="36"/>
      <w:szCs w:val="36"/>
    </w:rPr>
  </w:style>
  <w:style w:type="paragraph" w:styleId="Header">
    <w:name w:val="header"/>
    <w:basedOn w:val="Normal"/>
    <w:link w:val="HeaderChar"/>
    <w:uiPriority w:val="99"/>
    <w:rsid w:val="00281D15"/>
    <w:pPr>
      <w:widowControl/>
      <w:tabs>
        <w:tab w:val="center" w:pos="4320"/>
        <w:tab w:val="right" w:pos="8640"/>
      </w:tabs>
      <w:spacing w:after="0" w:line="240" w:lineRule="auto"/>
    </w:pPr>
    <w:rPr>
      <w:rFonts w:ascii="Times New Roman" w:eastAsiaTheme="minorHAnsi" w:hAnsi="Times New Roman" w:cstheme="minorBidi"/>
      <w:color w:val="auto"/>
      <w:sz w:val="24"/>
      <w:szCs w:val="24"/>
    </w:rPr>
  </w:style>
  <w:style w:type="character" w:customStyle="1" w:styleId="HeaderChar">
    <w:name w:val="Header Char"/>
    <w:basedOn w:val="DefaultParagraphFont"/>
    <w:link w:val="Header"/>
    <w:uiPriority w:val="99"/>
    <w:rsid w:val="00281D15"/>
    <w:rPr>
      <w:rFonts w:ascii="Times New Roman" w:eastAsiaTheme="minorHAnsi" w:hAnsi="Times New Roman" w:cstheme="minorBidi"/>
      <w:color w:val="auto"/>
      <w:sz w:val="24"/>
      <w:szCs w:val="24"/>
    </w:rPr>
  </w:style>
  <w:style w:type="paragraph" w:styleId="Footer">
    <w:name w:val="footer"/>
    <w:basedOn w:val="Normal"/>
    <w:link w:val="FooterChar"/>
    <w:rsid w:val="00281D15"/>
    <w:pPr>
      <w:widowControl/>
      <w:tabs>
        <w:tab w:val="center" w:pos="4320"/>
        <w:tab w:val="right" w:pos="8640"/>
      </w:tabs>
      <w:spacing w:after="0" w:line="240" w:lineRule="auto"/>
    </w:pPr>
    <w:rPr>
      <w:rFonts w:ascii="Times New Roman" w:eastAsiaTheme="minorHAnsi" w:hAnsi="Times New Roman" w:cstheme="minorBidi"/>
      <w:color w:val="auto"/>
      <w:sz w:val="24"/>
      <w:szCs w:val="24"/>
    </w:rPr>
  </w:style>
  <w:style w:type="character" w:customStyle="1" w:styleId="FooterChar">
    <w:name w:val="Footer Char"/>
    <w:basedOn w:val="DefaultParagraphFont"/>
    <w:link w:val="Footer"/>
    <w:rsid w:val="00281D15"/>
    <w:rPr>
      <w:rFonts w:ascii="Times New Roman" w:eastAsiaTheme="minorHAnsi" w:hAnsi="Times New Roman" w:cstheme="minorBidi"/>
      <w:color w:val="auto"/>
      <w:sz w:val="24"/>
      <w:szCs w:val="24"/>
    </w:rPr>
  </w:style>
  <w:style w:type="paragraph" w:styleId="BalloonText">
    <w:name w:val="Balloon Text"/>
    <w:basedOn w:val="Normal"/>
    <w:link w:val="BalloonTextChar"/>
    <w:uiPriority w:val="99"/>
    <w:rsid w:val="00281D15"/>
    <w:pPr>
      <w:widowControl/>
      <w:spacing w:after="0" w:line="240" w:lineRule="auto"/>
    </w:pPr>
    <w:rPr>
      <w:rFonts w:ascii="Lucida Grande" w:eastAsiaTheme="minorHAnsi" w:hAnsi="Lucida Grande" w:cstheme="minorBidi"/>
      <w:color w:val="auto"/>
      <w:sz w:val="18"/>
      <w:szCs w:val="18"/>
    </w:rPr>
  </w:style>
  <w:style w:type="character" w:customStyle="1" w:styleId="BalloonTextChar">
    <w:name w:val="Balloon Text Char"/>
    <w:basedOn w:val="DefaultParagraphFont"/>
    <w:link w:val="BalloonText"/>
    <w:uiPriority w:val="99"/>
    <w:rsid w:val="00281D15"/>
    <w:rPr>
      <w:rFonts w:ascii="Lucida Grande" w:eastAsiaTheme="minorHAnsi" w:hAnsi="Lucida Grande" w:cstheme="minorBidi"/>
      <w:color w:val="auto"/>
      <w:sz w:val="18"/>
      <w:szCs w:val="18"/>
    </w:rPr>
  </w:style>
  <w:style w:type="paragraph" w:customStyle="1" w:styleId="Default">
    <w:name w:val="Default"/>
    <w:rsid w:val="00281D15"/>
    <w:pPr>
      <w:autoSpaceDE w:val="0"/>
      <w:autoSpaceDN w:val="0"/>
      <w:adjustRightInd w:val="0"/>
      <w:spacing w:after="0" w:line="240" w:lineRule="auto"/>
    </w:pPr>
    <w:rPr>
      <w:rFonts w:ascii="Garamond" w:eastAsiaTheme="minorHAnsi" w:hAnsi="Garamond" w:cs="Garamond"/>
      <w:sz w:val="24"/>
      <w:szCs w:val="24"/>
    </w:rPr>
  </w:style>
  <w:style w:type="character" w:styleId="CommentReference">
    <w:name w:val="annotation reference"/>
    <w:basedOn w:val="DefaultParagraphFont"/>
    <w:uiPriority w:val="99"/>
    <w:unhideWhenUsed/>
    <w:rsid w:val="00281D15"/>
    <w:rPr>
      <w:sz w:val="16"/>
      <w:szCs w:val="16"/>
    </w:rPr>
  </w:style>
  <w:style w:type="paragraph" w:styleId="CommentText">
    <w:name w:val="annotation text"/>
    <w:basedOn w:val="Normal"/>
    <w:link w:val="CommentTextChar"/>
    <w:uiPriority w:val="99"/>
    <w:unhideWhenUsed/>
    <w:rsid w:val="00281D15"/>
    <w:pPr>
      <w:widowControl/>
      <w:spacing w:line="240" w:lineRule="auto"/>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rsid w:val="00281D15"/>
    <w:rPr>
      <w:rFonts w:asciiTheme="minorHAnsi" w:eastAsiaTheme="minorHAnsi" w:hAnsiTheme="minorHAnsi" w:cstheme="minorBidi"/>
      <w:color w:val="auto"/>
      <w:sz w:val="20"/>
      <w:szCs w:val="20"/>
    </w:rPr>
  </w:style>
  <w:style w:type="character" w:customStyle="1" w:styleId="apple-converted-space">
    <w:name w:val="apple-converted-space"/>
    <w:basedOn w:val="DefaultParagraphFont"/>
    <w:rsid w:val="00281D15"/>
  </w:style>
  <w:style w:type="paragraph" w:styleId="CommentSubject">
    <w:name w:val="annotation subject"/>
    <w:basedOn w:val="CommentText"/>
    <w:next w:val="CommentText"/>
    <w:link w:val="CommentSubjectChar"/>
    <w:uiPriority w:val="99"/>
    <w:rsid w:val="00281D15"/>
    <w:pPr>
      <w:spacing w:after="0"/>
    </w:pPr>
    <w:rPr>
      <w:rFonts w:ascii="Times New Roman" w:hAnsi="Times New Roman"/>
      <w:b/>
      <w:bCs/>
    </w:rPr>
  </w:style>
  <w:style w:type="character" w:customStyle="1" w:styleId="CommentSubjectChar">
    <w:name w:val="Comment Subject Char"/>
    <w:basedOn w:val="CommentTextChar"/>
    <w:link w:val="CommentSubject"/>
    <w:uiPriority w:val="99"/>
    <w:rsid w:val="00281D15"/>
    <w:rPr>
      <w:rFonts w:ascii="Times New Roman" w:eastAsiaTheme="minorHAnsi" w:hAnsi="Times New Roman" w:cstheme="minorBidi"/>
      <w:b/>
      <w:bCs/>
      <w:color w:val="auto"/>
      <w:sz w:val="20"/>
      <w:szCs w:val="20"/>
    </w:rPr>
  </w:style>
  <w:style w:type="paragraph" w:styleId="Revision">
    <w:name w:val="Revision"/>
    <w:hidden/>
    <w:rsid w:val="00281D15"/>
    <w:pPr>
      <w:widowControl/>
      <w:spacing w:after="0" w:line="240" w:lineRule="auto"/>
    </w:pPr>
    <w:rPr>
      <w:rFonts w:ascii="Times New Roman" w:eastAsiaTheme="minorHAnsi" w:hAnsi="Times New Roman" w:cstheme="minorBidi"/>
      <w:color w:val="auto"/>
      <w:sz w:val="24"/>
      <w:szCs w:val="24"/>
    </w:rPr>
  </w:style>
  <w:style w:type="paragraph" w:customStyle="1" w:styleId="CM35">
    <w:name w:val="CM35"/>
    <w:basedOn w:val="Default"/>
    <w:next w:val="Default"/>
    <w:uiPriority w:val="99"/>
    <w:rsid w:val="00281D15"/>
    <w:pPr>
      <w:widowControl/>
    </w:pPr>
    <w:rPr>
      <w:rFonts w:ascii="GGBPD G+ Times" w:hAnsi="GGBPD G+ Times" w:cstheme="minorBidi"/>
      <w:color w:val="auto"/>
    </w:rPr>
  </w:style>
  <w:style w:type="paragraph" w:customStyle="1" w:styleId="MediumGrid21">
    <w:name w:val="Medium Grid 21"/>
    <w:qFormat/>
    <w:rsid w:val="00281D15"/>
    <w:pPr>
      <w:widowControl/>
      <w:spacing w:after="0" w:line="240" w:lineRule="auto"/>
    </w:pPr>
    <w:rPr>
      <w:rFonts w:ascii="Calibri" w:eastAsia="Calibri" w:hAnsi="Calibri" w:cs="Times New Roman"/>
      <w:color w:val="auto"/>
    </w:rPr>
  </w:style>
  <w:style w:type="character" w:customStyle="1" w:styleId="categorydata">
    <w:name w:val="category_data"/>
    <w:uiPriority w:val="99"/>
    <w:rsid w:val="00281D15"/>
    <w:rPr>
      <w:rFonts w:cs="Times New Roman"/>
    </w:rPr>
  </w:style>
  <w:style w:type="paragraph" w:styleId="z-TopofForm">
    <w:name w:val="HTML Top of Form"/>
    <w:basedOn w:val="Normal"/>
    <w:next w:val="Normal"/>
    <w:link w:val="z-TopofFormChar"/>
    <w:hidden/>
    <w:rsid w:val="00281D15"/>
    <w:pPr>
      <w:widowControl/>
      <w:pBdr>
        <w:bottom w:val="single" w:sz="6" w:space="1" w:color="auto"/>
      </w:pBdr>
      <w:spacing w:after="0" w:line="240" w:lineRule="auto"/>
      <w:jc w:val="center"/>
    </w:pPr>
    <w:rPr>
      <w:rFonts w:ascii="Arial" w:eastAsiaTheme="minorHAnsi" w:hAnsi="Arial" w:cs="Arial"/>
      <w:vanish/>
      <w:color w:val="auto"/>
      <w:sz w:val="16"/>
      <w:szCs w:val="16"/>
    </w:rPr>
  </w:style>
  <w:style w:type="character" w:customStyle="1" w:styleId="z-TopofFormChar">
    <w:name w:val="z-Top of Form Char"/>
    <w:basedOn w:val="DefaultParagraphFont"/>
    <w:link w:val="z-TopofForm"/>
    <w:rsid w:val="00281D15"/>
    <w:rPr>
      <w:rFonts w:ascii="Arial" w:eastAsiaTheme="minorHAnsi" w:hAnsi="Arial" w:cs="Arial"/>
      <w:vanish/>
      <w:color w:val="auto"/>
      <w:sz w:val="16"/>
      <w:szCs w:val="16"/>
    </w:rPr>
  </w:style>
  <w:style w:type="paragraph" w:styleId="z-BottomofForm">
    <w:name w:val="HTML Bottom of Form"/>
    <w:basedOn w:val="Normal"/>
    <w:next w:val="Normal"/>
    <w:link w:val="z-BottomofFormChar"/>
    <w:hidden/>
    <w:rsid w:val="00281D15"/>
    <w:pPr>
      <w:widowControl/>
      <w:pBdr>
        <w:top w:val="single" w:sz="6" w:space="1" w:color="auto"/>
      </w:pBdr>
      <w:spacing w:after="0" w:line="240" w:lineRule="auto"/>
      <w:jc w:val="center"/>
    </w:pPr>
    <w:rPr>
      <w:rFonts w:ascii="Arial" w:eastAsiaTheme="minorHAnsi" w:hAnsi="Arial" w:cs="Arial"/>
      <w:vanish/>
      <w:color w:val="auto"/>
      <w:sz w:val="16"/>
      <w:szCs w:val="16"/>
    </w:rPr>
  </w:style>
  <w:style w:type="character" w:customStyle="1" w:styleId="z-BottomofFormChar">
    <w:name w:val="z-Bottom of Form Char"/>
    <w:basedOn w:val="DefaultParagraphFont"/>
    <w:link w:val="z-BottomofForm"/>
    <w:rsid w:val="00281D15"/>
    <w:rPr>
      <w:rFonts w:ascii="Arial" w:eastAsiaTheme="minorHAnsi" w:hAnsi="Arial" w:cs="Arial"/>
      <w:vanish/>
      <w:color w:val="auto"/>
      <w:sz w:val="16"/>
      <w:szCs w:val="16"/>
    </w:rPr>
  </w:style>
  <w:style w:type="paragraph" w:styleId="HTMLPreformatted">
    <w:name w:val="HTML Preformatted"/>
    <w:basedOn w:val="Normal"/>
    <w:link w:val="HTMLPreformattedChar"/>
    <w:uiPriority w:val="99"/>
    <w:unhideWhenUsed/>
    <w:rsid w:val="00281D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281D15"/>
    <w:rPr>
      <w:rFonts w:ascii="Courier New" w:eastAsia="Times New Roman" w:hAnsi="Courier New" w:cs="Courier New"/>
      <w:color w:val="auto"/>
      <w:sz w:val="20"/>
      <w:szCs w:val="20"/>
    </w:rPr>
  </w:style>
  <w:style w:type="paragraph" w:customStyle="1" w:styleId="P1-StandPara">
    <w:name w:val="P1-Stand Para"/>
    <w:rsid w:val="00281D15"/>
    <w:pPr>
      <w:widowControl/>
      <w:spacing w:after="0" w:line="360" w:lineRule="atLeast"/>
      <w:ind w:firstLine="1152"/>
      <w:jc w:val="both"/>
    </w:pPr>
    <w:rPr>
      <w:rFonts w:ascii="Times New Roman" w:eastAsia="Times New Roman" w:hAnsi="Times New Roman" w:cs="Times New Roman"/>
      <w:color w:val="auto"/>
      <w:szCs w:val="20"/>
    </w:rPr>
  </w:style>
  <w:style w:type="paragraph" w:styleId="BodyText">
    <w:name w:val="Body Text"/>
    <w:basedOn w:val="Normal"/>
    <w:link w:val="BodyTextChar"/>
    <w:rsid w:val="00281D15"/>
    <w:pPr>
      <w:widowControl/>
      <w:spacing w:after="0" w:line="360" w:lineRule="auto"/>
      <w:jc w:val="both"/>
    </w:pPr>
    <w:rPr>
      <w:rFonts w:ascii="Times New Roman" w:eastAsia="Times New Roman" w:hAnsi="Times New Roman" w:cs="Times New Roman"/>
      <w:i/>
      <w:color w:val="auto"/>
      <w:szCs w:val="20"/>
    </w:rPr>
  </w:style>
  <w:style w:type="character" w:customStyle="1" w:styleId="BodyTextChar">
    <w:name w:val="Body Text Char"/>
    <w:basedOn w:val="DefaultParagraphFont"/>
    <w:link w:val="BodyText"/>
    <w:rsid w:val="00281D15"/>
    <w:rPr>
      <w:rFonts w:ascii="Times New Roman" w:eastAsia="Times New Roman" w:hAnsi="Times New Roman" w:cs="Times New Roman"/>
      <w:i/>
      <w:color w:val="auto"/>
      <w:szCs w:val="20"/>
    </w:rPr>
  </w:style>
  <w:style w:type="paragraph" w:customStyle="1" w:styleId="Quick1">
    <w:name w:val="Quick 1)"/>
    <w:basedOn w:val="Normal"/>
    <w:rsid w:val="00281D15"/>
    <w:pPr>
      <w:spacing w:after="0" w:line="240" w:lineRule="auto"/>
    </w:pPr>
    <w:rPr>
      <w:rFonts w:ascii="Times New Roman" w:eastAsia="Times New Roman" w:hAnsi="Times New Roman" w:cs="Times New Roman"/>
      <w:snapToGrid w:val="0"/>
      <w:color w:val="auto"/>
      <w:sz w:val="24"/>
      <w:szCs w:val="20"/>
    </w:rPr>
  </w:style>
  <w:style w:type="paragraph" w:styleId="BodyTextIndent">
    <w:name w:val="Body Text Indent"/>
    <w:basedOn w:val="Normal"/>
    <w:link w:val="BodyTextIndentChar"/>
    <w:uiPriority w:val="99"/>
    <w:unhideWhenUsed/>
    <w:rsid w:val="00281D15"/>
    <w:pPr>
      <w:widowControl/>
      <w:spacing w:after="120"/>
      <w:ind w:left="360"/>
    </w:pPr>
    <w:rPr>
      <w:rFonts w:asciiTheme="minorHAnsi" w:eastAsiaTheme="minorHAnsi" w:hAnsiTheme="minorHAnsi" w:cstheme="minorBidi"/>
      <w:color w:val="auto"/>
    </w:rPr>
  </w:style>
  <w:style w:type="character" w:customStyle="1" w:styleId="BodyTextIndentChar">
    <w:name w:val="Body Text Indent Char"/>
    <w:basedOn w:val="DefaultParagraphFont"/>
    <w:link w:val="BodyTextIndent"/>
    <w:uiPriority w:val="99"/>
    <w:rsid w:val="00281D15"/>
    <w:rPr>
      <w:rFonts w:asciiTheme="minorHAnsi" w:eastAsiaTheme="minorHAnsi" w:hAnsiTheme="minorHAnsi" w:cstheme="minorBidi"/>
      <w:color w:val="auto"/>
    </w:rPr>
  </w:style>
  <w:style w:type="paragraph" w:customStyle="1" w:styleId="datafield11pt">
    <w:name w:val="datafield11pt"/>
    <w:basedOn w:val="Normal"/>
    <w:uiPriority w:val="99"/>
    <w:rsid w:val="00281D15"/>
    <w:pPr>
      <w:widowControl/>
      <w:spacing w:before="100" w:beforeAutospacing="1" w:after="100" w:afterAutospacing="1" w:line="240" w:lineRule="auto"/>
    </w:pPr>
    <w:rPr>
      <w:rFonts w:ascii="Times New Roman" w:eastAsia="MS Mincho" w:hAnsi="Times New Roman" w:cs="Times New Roman"/>
      <w:color w:val="auto"/>
      <w:sz w:val="24"/>
      <w:szCs w:val="24"/>
      <w:lang w:eastAsia="ja-JP"/>
    </w:rPr>
  </w:style>
  <w:style w:type="paragraph" w:styleId="BodyText2">
    <w:name w:val="Body Text 2"/>
    <w:basedOn w:val="Normal"/>
    <w:link w:val="BodyText2Char"/>
    <w:rsid w:val="00281D15"/>
    <w:pPr>
      <w:widowControl/>
      <w:spacing w:after="120" w:line="480" w:lineRule="auto"/>
    </w:pPr>
    <w:rPr>
      <w:rFonts w:ascii="Times New Roman" w:eastAsia="Times New Roman" w:hAnsi="Times New Roman" w:cs="Times New Roman"/>
      <w:color w:val="auto"/>
      <w:sz w:val="24"/>
      <w:szCs w:val="24"/>
    </w:rPr>
  </w:style>
  <w:style w:type="character" w:customStyle="1" w:styleId="BodyText2Char">
    <w:name w:val="Body Text 2 Char"/>
    <w:basedOn w:val="DefaultParagraphFont"/>
    <w:link w:val="BodyText2"/>
    <w:rsid w:val="00281D15"/>
    <w:rPr>
      <w:rFonts w:ascii="Times New Roman" w:eastAsia="Times New Roman" w:hAnsi="Times New Roman" w:cs="Times New Roman"/>
      <w:color w:val="auto"/>
      <w:sz w:val="24"/>
      <w:szCs w:val="24"/>
    </w:rPr>
  </w:style>
  <w:style w:type="paragraph" w:customStyle="1" w:styleId="Question">
    <w:name w:val="Question"/>
    <w:basedOn w:val="Normal"/>
    <w:rsid w:val="00281D15"/>
    <w:pPr>
      <w:keepNext/>
      <w:keepLines/>
      <w:autoSpaceDE w:val="0"/>
      <w:autoSpaceDN w:val="0"/>
      <w:adjustRightInd w:val="0"/>
      <w:spacing w:before="120" w:after="80" w:line="240" w:lineRule="auto"/>
      <w:ind w:left="900" w:hanging="900"/>
    </w:pPr>
    <w:rPr>
      <w:rFonts w:ascii="Times New Roman" w:eastAsia="Times New Roman" w:hAnsi="Times New Roman" w:cs="Times New Roman"/>
      <w:color w:val="auto"/>
    </w:rPr>
  </w:style>
  <w:style w:type="paragraph" w:styleId="NormalWeb">
    <w:name w:val="Normal (Web)"/>
    <w:basedOn w:val="Normal"/>
    <w:uiPriority w:val="99"/>
    <w:unhideWhenUsed/>
    <w:rsid w:val="00281D15"/>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281D15"/>
    <w:rPr>
      <w:i/>
      <w:iCs/>
    </w:rPr>
  </w:style>
  <w:style w:type="character" w:customStyle="1" w:styleId="Heading1Char">
    <w:name w:val="Heading 1 Char"/>
    <w:basedOn w:val="DefaultParagraphFont"/>
    <w:link w:val="Heading1"/>
    <w:uiPriority w:val="9"/>
    <w:rsid w:val="00281D15"/>
    <w:rPr>
      <w:b/>
      <w:sz w:val="48"/>
      <w:szCs w:val="48"/>
    </w:rPr>
  </w:style>
  <w:style w:type="character" w:customStyle="1" w:styleId="Heading5Char">
    <w:name w:val="Heading 5 Char"/>
    <w:basedOn w:val="DefaultParagraphFont"/>
    <w:link w:val="Heading5"/>
    <w:uiPriority w:val="9"/>
    <w:rsid w:val="00281D15"/>
    <w:rPr>
      <w:b/>
    </w:rPr>
  </w:style>
  <w:style w:type="paragraph" w:customStyle="1" w:styleId="notopmargin">
    <w:name w:val="no_top_margin"/>
    <w:basedOn w:val="Normal"/>
    <w:uiPriority w:val="99"/>
    <w:rsid w:val="00281D15"/>
    <w:pPr>
      <w:widowControl/>
      <w:spacing w:after="100" w:afterAutospacing="1" w:line="240" w:lineRule="auto"/>
    </w:pPr>
    <w:rPr>
      <w:rFonts w:ascii="Times New Roman" w:eastAsia="Times New Roman" w:hAnsi="Times New Roman" w:cs="Times New Roman"/>
      <w:color w:val="auto"/>
      <w:sz w:val="24"/>
      <w:szCs w:val="24"/>
    </w:rPr>
  </w:style>
  <w:style w:type="paragraph" w:styleId="EndnoteText">
    <w:name w:val="endnote text"/>
    <w:basedOn w:val="Normal"/>
    <w:link w:val="EndnoteTextChar"/>
    <w:uiPriority w:val="99"/>
    <w:semiHidden/>
    <w:rsid w:val="00281D15"/>
    <w:pPr>
      <w:widowControl/>
    </w:pPr>
    <w:rPr>
      <w:rFonts w:ascii="Calibri" w:eastAsia="Calibri" w:hAnsi="Calibri" w:cs="Times New Roman"/>
      <w:color w:val="auto"/>
      <w:sz w:val="20"/>
      <w:szCs w:val="20"/>
    </w:rPr>
  </w:style>
  <w:style w:type="character" w:customStyle="1" w:styleId="EndnoteTextChar">
    <w:name w:val="Endnote Text Char"/>
    <w:basedOn w:val="DefaultParagraphFont"/>
    <w:link w:val="EndnoteText"/>
    <w:uiPriority w:val="99"/>
    <w:semiHidden/>
    <w:rsid w:val="00281D15"/>
    <w:rPr>
      <w:rFonts w:ascii="Calibri" w:eastAsia="Calibri" w:hAnsi="Calibri" w:cs="Times New Roman"/>
      <w:color w:val="auto"/>
      <w:sz w:val="20"/>
      <w:szCs w:val="20"/>
    </w:rPr>
  </w:style>
  <w:style w:type="character" w:styleId="EndnoteReference">
    <w:name w:val="endnote reference"/>
    <w:basedOn w:val="DefaultParagraphFont"/>
    <w:uiPriority w:val="99"/>
    <w:semiHidden/>
    <w:rsid w:val="00281D15"/>
    <w:rPr>
      <w:rFonts w:cs="Times New Roman"/>
      <w:vertAlign w:val="superscript"/>
    </w:rPr>
  </w:style>
  <w:style w:type="character" w:customStyle="1" w:styleId="jrnl">
    <w:name w:val="jrnl"/>
    <w:basedOn w:val="DefaultParagraphFont"/>
    <w:uiPriority w:val="99"/>
    <w:rsid w:val="00281D1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3708</Words>
  <Characters>21142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24801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Blocker, Olivia [BSD] - MED</dc:creator>
  <cp:lastModifiedBy>Blocker, Olivia [BSD] - MED</cp:lastModifiedBy>
  <cp:revision>3</cp:revision>
  <dcterms:created xsi:type="dcterms:W3CDTF">2017-06-20T19:07:00Z</dcterms:created>
  <dcterms:modified xsi:type="dcterms:W3CDTF">2017-06-21T17:16:00Z</dcterms:modified>
</cp:coreProperties>
</file>